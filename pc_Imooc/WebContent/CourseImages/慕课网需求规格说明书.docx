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44D" w:rsidRDefault="0072144D">
      <w:pPr>
        <w:jc w:val="center"/>
      </w:pPr>
    </w:p>
    <w:p w:rsidR="0072144D" w:rsidRDefault="0072144D">
      <w:pPr>
        <w:jc w:val="center"/>
      </w:pPr>
    </w:p>
    <w:p w:rsidR="0072144D" w:rsidRDefault="0072144D">
      <w:pPr>
        <w:jc w:val="center"/>
      </w:pPr>
    </w:p>
    <w:p w:rsidR="0072144D" w:rsidRDefault="0072144D">
      <w:pPr>
        <w:jc w:val="center"/>
      </w:pPr>
    </w:p>
    <w:p w:rsidR="0072144D" w:rsidRDefault="0072144D">
      <w:pPr>
        <w:jc w:val="center"/>
      </w:pPr>
    </w:p>
    <w:p w:rsidR="0072144D" w:rsidRDefault="0072144D">
      <w:pPr>
        <w:jc w:val="center"/>
      </w:pPr>
    </w:p>
    <w:p w:rsidR="0072144D" w:rsidRDefault="0072144D">
      <w:pPr>
        <w:jc w:val="center"/>
      </w:pPr>
    </w:p>
    <w:p w:rsidR="0072144D" w:rsidRDefault="0072144D">
      <w:pPr>
        <w:jc w:val="center"/>
      </w:pPr>
    </w:p>
    <w:p w:rsidR="0072144D" w:rsidRDefault="00D978C2">
      <w:pPr>
        <w:jc w:val="center"/>
        <w:rPr>
          <w:b/>
          <w:sz w:val="44"/>
          <w:szCs w:val="44"/>
        </w:rPr>
      </w:pPr>
      <w:r>
        <w:rPr>
          <w:rFonts w:hint="eastAsia"/>
          <w:b/>
          <w:sz w:val="44"/>
          <w:szCs w:val="44"/>
        </w:rPr>
        <w:t>仿慕课网</w:t>
      </w:r>
    </w:p>
    <w:p w:rsidR="0072144D" w:rsidRDefault="0072144D">
      <w:pPr>
        <w:jc w:val="center"/>
        <w:rPr>
          <w:b/>
          <w:sz w:val="30"/>
          <w:szCs w:val="30"/>
        </w:rPr>
      </w:pPr>
      <w:r>
        <w:rPr>
          <w:rFonts w:hint="eastAsia"/>
          <w:b/>
          <w:sz w:val="30"/>
          <w:szCs w:val="30"/>
        </w:rPr>
        <w:t>需求规格说明书</w:t>
      </w:r>
    </w:p>
    <w:p w:rsidR="0072144D" w:rsidRDefault="0072144D">
      <w:pPr>
        <w:jc w:val="center"/>
        <w:rPr>
          <w:b/>
          <w:sz w:val="28"/>
          <w:szCs w:val="28"/>
        </w:rPr>
      </w:pPr>
      <w:r>
        <w:rPr>
          <w:rFonts w:hint="eastAsia"/>
          <w:b/>
          <w:sz w:val="28"/>
          <w:szCs w:val="28"/>
        </w:rPr>
        <w:t>Version 1.0</w:t>
      </w:r>
    </w:p>
    <w:p w:rsidR="0072144D" w:rsidRDefault="0072144D"/>
    <w:p w:rsidR="0072144D" w:rsidRDefault="0072144D"/>
    <w:p w:rsidR="0072144D" w:rsidRDefault="0072144D"/>
    <w:p w:rsidR="0072144D" w:rsidRDefault="0072144D"/>
    <w:p w:rsidR="0072144D" w:rsidRDefault="0072144D"/>
    <w:p w:rsidR="0072144D" w:rsidRDefault="0072144D"/>
    <w:p w:rsidR="0072144D" w:rsidRDefault="0072144D"/>
    <w:p w:rsidR="0072144D" w:rsidRDefault="0072144D"/>
    <w:p w:rsidR="0072144D" w:rsidRDefault="0072144D">
      <w:r>
        <w:rPr>
          <w:rFonts w:hint="eastAsia"/>
        </w:rPr>
        <w:t>`</w:t>
      </w:r>
    </w:p>
    <w:p w:rsidR="0072144D" w:rsidRDefault="0072144D"/>
    <w:p w:rsidR="0072144D" w:rsidRDefault="0072144D"/>
    <w:p w:rsidR="0072144D" w:rsidRDefault="0072144D"/>
    <w:p w:rsidR="0072144D" w:rsidRDefault="0072144D"/>
    <w:p w:rsidR="0072144D" w:rsidRDefault="0072144D"/>
    <w:p w:rsidR="0072144D" w:rsidRDefault="0072144D"/>
    <w:p w:rsidR="0072144D" w:rsidRDefault="0072144D"/>
    <w:p w:rsidR="0072144D" w:rsidRDefault="0072144D"/>
    <w:p w:rsidR="0072144D" w:rsidRDefault="0072144D"/>
    <w:p w:rsidR="0072144D" w:rsidRDefault="0072144D"/>
    <w:p w:rsidR="0072144D" w:rsidRDefault="0072144D"/>
    <w:p w:rsidR="0072144D" w:rsidRDefault="0072144D"/>
    <w:p w:rsidR="0072144D" w:rsidRDefault="0072144D"/>
    <w:p w:rsidR="0072144D" w:rsidRDefault="0072144D"/>
    <w:p w:rsidR="0072144D" w:rsidRDefault="0072144D"/>
    <w:p w:rsidR="0072144D" w:rsidRDefault="00D34A5A">
      <w:pPr>
        <w:jc w:val="center"/>
      </w:pPr>
      <w:r>
        <w:rPr>
          <w:rFonts w:hint="eastAsia"/>
        </w:rPr>
        <w:t>2015-8-24</w:t>
      </w:r>
    </w:p>
    <w:p w:rsidR="0072144D" w:rsidRDefault="0072144D"/>
    <w:p w:rsidR="0072144D" w:rsidRDefault="0072144D"/>
    <w:p w:rsidR="0072144D" w:rsidRDefault="0072144D"/>
    <w:p w:rsidR="0072144D" w:rsidRDefault="0072144D"/>
    <w:p w:rsidR="0072144D" w:rsidRDefault="0072144D">
      <w:pPr>
        <w:pStyle w:val="10"/>
        <w:tabs>
          <w:tab w:val="right" w:leader="dot" w:pos="8306"/>
        </w:tabs>
        <w:jc w:val="center"/>
        <w:rPr>
          <w:b/>
          <w:bCs/>
          <w:sz w:val="52"/>
          <w:szCs w:val="52"/>
        </w:rPr>
      </w:pPr>
      <w:r>
        <w:rPr>
          <w:rFonts w:hint="eastAsia"/>
          <w:b/>
          <w:bCs/>
          <w:sz w:val="52"/>
          <w:szCs w:val="52"/>
        </w:rPr>
        <w:lastRenderedPageBreak/>
        <w:t>目录</w:t>
      </w:r>
    </w:p>
    <w:p w:rsidR="0072144D" w:rsidRDefault="0072144D">
      <w:pPr>
        <w:pStyle w:val="10"/>
        <w:tabs>
          <w:tab w:val="right" w:leader="dot" w:pos="8306"/>
        </w:tabs>
      </w:pPr>
    </w:p>
    <w:p w:rsidR="0072144D" w:rsidRDefault="00B816BB">
      <w:pPr>
        <w:pStyle w:val="10"/>
        <w:tabs>
          <w:tab w:val="right" w:leader="dot" w:pos="8306"/>
        </w:tabs>
      </w:pPr>
      <w:r>
        <w:fldChar w:fldCharType="begin"/>
      </w:r>
      <w:r w:rsidR="0072144D">
        <w:instrText xml:space="preserve">TOC \o "1-3" \h \u </w:instrText>
      </w:r>
      <w:r>
        <w:fldChar w:fldCharType="separate"/>
      </w:r>
      <w:hyperlink w:anchor="_Toc31704" w:history="1">
        <w:r w:rsidR="0072144D">
          <w:rPr>
            <w:rFonts w:hint="eastAsia"/>
            <w:bCs/>
            <w:szCs w:val="32"/>
          </w:rPr>
          <w:t xml:space="preserve">1. </w:t>
        </w:r>
        <w:r w:rsidR="0072144D">
          <w:rPr>
            <w:rFonts w:hint="eastAsia"/>
          </w:rPr>
          <w:t>引言</w:t>
        </w:r>
        <w:r w:rsidR="0072144D">
          <w:tab/>
        </w:r>
        <w:fldSimple w:instr=" PAGEREF _Toc31704 ">
          <w:r w:rsidR="0072144D">
            <w:t>3</w:t>
          </w:r>
        </w:fldSimple>
      </w:hyperlink>
    </w:p>
    <w:p w:rsidR="0072144D" w:rsidRDefault="00B816BB" w:rsidP="0033077A">
      <w:pPr>
        <w:pStyle w:val="20"/>
        <w:tabs>
          <w:tab w:val="right" w:leader="dot" w:pos="8306"/>
        </w:tabs>
        <w:ind w:left="480"/>
      </w:pPr>
      <w:hyperlink w:anchor="_Toc31788" w:history="1">
        <w:r w:rsidR="0072144D">
          <w:rPr>
            <w:bCs/>
            <w:kern w:val="28"/>
            <w:szCs w:val="32"/>
          </w:rPr>
          <w:t xml:space="preserve">1.1. </w:t>
        </w:r>
        <w:r w:rsidR="0072144D">
          <w:rPr>
            <w:rFonts w:hint="eastAsia"/>
          </w:rPr>
          <w:t>编写目的</w:t>
        </w:r>
        <w:r w:rsidR="0072144D">
          <w:tab/>
        </w:r>
        <w:fldSimple w:instr=" PAGEREF _Toc31788 ">
          <w:r w:rsidR="0072144D">
            <w:t>3</w:t>
          </w:r>
        </w:fldSimple>
      </w:hyperlink>
    </w:p>
    <w:p w:rsidR="0072144D" w:rsidRDefault="00B816BB" w:rsidP="0033077A">
      <w:pPr>
        <w:pStyle w:val="20"/>
        <w:tabs>
          <w:tab w:val="right" w:leader="dot" w:pos="8306"/>
        </w:tabs>
        <w:ind w:left="480"/>
      </w:pPr>
      <w:hyperlink w:anchor="_Toc15704" w:history="1">
        <w:r w:rsidR="0072144D">
          <w:rPr>
            <w:bCs/>
            <w:kern w:val="28"/>
            <w:szCs w:val="32"/>
          </w:rPr>
          <w:t xml:space="preserve">1.2. </w:t>
        </w:r>
        <w:r w:rsidR="0072144D">
          <w:rPr>
            <w:rFonts w:hint="eastAsia"/>
          </w:rPr>
          <w:t>项目背景</w:t>
        </w:r>
        <w:r w:rsidR="0072144D">
          <w:tab/>
        </w:r>
        <w:fldSimple w:instr=" PAGEREF _Toc15704 ">
          <w:r w:rsidR="0072144D">
            <w:t>3</w:t>
          </w:r>
        </w:fldSimple>
      </w:hyperlink>
    </w:p>
    <w:p w:rsidR="0072144D" w:rsidRDefault="00B816BB" w:rsidP="0033077A">
      <w:pPr>
        <w:pStyle w:val="20"/>
        <w:tabs>
          <w:tab w:val="right" w:leader="dot" w:pos="8306"/>
        </w:tabs>
        <w:ind w:left="480"/>
      </w:pPr>
      <w:hyperlink w:anchor="_Toc21970" w:history="1">
        <w:r w:rsidR="0072144D">
          <w:rPr>
            <w:bCs/>
            <w:kern w:val="28"/>
            <w:szCs w:val="32"/>
          </w:rPr>
          <w:t xml:space="preserve">1.3. </w:t>
        </w:r>
        <w:r w:rsidR="0072144D">
          <w:rPr>
            <w:rFonts w:hint="eastAsia"/>
          </w:rPr>
          <w:t>定义</w:t>
        </w:r>
        <w:r w:rsidR="0072144D">
          <w:tab/>
        </w:r>
        <w:fldSimple w:instr=" PAGEREF _Toc21970 ">
          <w:r w:rsidR="0072144D">
            <w:t>3</w:t>
          </w:r>
        </w:fldSimple>
      </w:hyperlink>
    </w:p>
    <w:p w:rsidR="0072144D" w:rsidRDefault="00B816BB">
      <w:pPr>
        <w:pStyle w:val="10"/>
        <w:tabs>
          <w:tab w:val="right" w:leader="dot" w:pos="8306"/>
        </w:tabs>
      </w:pPr>
      <w:hyperlink w:anchor="_Toc20761" w:history="1">
        <w:r w:rsidR="0072144D">
          <w:rPr>
            <w:rFonts w:hint="eastAsia"/>
            <w:bCs/>
            <w:szCs w:val="32"/>
          </w:rPr>
          <w:t xml:space="preserve">2. </w:t>
        </w:r>
        <w:r w:rsidR="0072144D">
          <w:rPr>
            <w:rFonts w:hint="eastAsia"/>
          </w:rPr>
          <w:t>任务概述</w:t>
        </w:r>
        <w:r w:rsidR="0072144D">
          <w:tab/>
        </w:r>
        <w:fldSimple w:instr=" PAGEREF _Toc20761 ">
          <w:r w:rsidR="0072144D">
            <w:t>3</w:t>
          </w:r>
        </w:fldSimple>
      </w:hyperlink>
    </w:p>
    <w:p w:rsidR="0072144D" w:rsidRDefault="00B816BB" w:rsidP="0033077A">
      <w:pPr>
        <w:pStyle w:val="20"/>
        <w:tabs>
          <w:tab w:val="right" w:leader="dot" w:pos="8306"/>
        </w:tabs>
        <w:ind w:left="480"/>
      </w:pPr>
      <w:hyperlink w:anchor="_Toc18197" w:history="1">
        <w:r w:rsidR="0072144D">
          <w:rPr>
            <w:bCs/>
            <w:kern w:val="28"/>
            <w:szCs w:val="32"/>
          </w:rPr>
          <w:t xml:space="preserve">2.1. </w:t>
        </w:r>
        <w:r w:rsidR="0072144D">
          <w:rPr>
            <w:rFonts w:hint="eastAsia"/>
          </w:rPr>
          <w:t>目标</w:t>
        </w:r>
        <w:r w:rsidR="0072144D">
          <w:tab/>
        </w:r>
        <w:fldSimple w:instr=" PAGEREF _Toc18197 ">
          <w:r w:rsidR="0072144D">
            <w:t>3</w:t>
          </w:r>
        </w:fldSimple>
      </w:hyperlink>
    </w:p>
    <w:p w:rsidR="0072144D" w:rsidRDefault="00B816BB" w:rsidP="0033077A">
      <w:pPr>
        <w:pStyle w:val="20"/>
        <w:tabs>
          <w:tab w:val="right" w:leader="dot" w:pos="8306"/>
        </w:tabs>
        <w:ind w:left="480"/>
      </w:pPr>
      <w:hyperlink w:anchor="_Toc19420" w:history="1">
        <w:r w:rsidR="0072144D">
          <w:rPr>
            <w:bCs/>
            <w:kern w:val="28"/>
            <w:szCs w:val="32"/>
          </w:rPr>
          <w:t xml:space="preserve">2.2. </w:t>
        </w:r>
        <w:r w:rsidR="0072144D">
          <w:rPr>
            <w:rFonts w:hint="eastAsia"/>
          </w:rPr>
          <w:t>运行环境</w:t>
        </w:r>
        <w:r w:rsidR="0072144D">
          <w:tab/>
        </w:r>
        <w:fldSimple w:instr=" PAGEREF _Toc19420 ">
          <w:r w:rsidR="0072144D">
            <w:t>3</w:t>
          </w:r>
        </w:fldSimple>
      </w:hyperlink>
    </w:p>
    <w:p w:rsidR="0072144D" w:rsidRDefault="00B816BB" w:rsidP="0033077A">
      <w:pPr>
        <w:pStyle w:val="20"/>
        <w:tabs>
          <w:tab w:val="right" w:leader="dot" w:pos="8306"/>
        </w:tabs>
        <w:ind w:left="480"/>
      </w:pPr>
      <w:hyperlink w:anchor="_Toc28359" w:history="1">
        <w:r w:rsidR="0072144D">
          <w:rPr>
            <w:bCs/>
            <w:kern w:val="28"/>
            <w:szCs w:val="32"/>
          </w:rPr>
          <w:t xml:space="preserve">2.3. </w:t>
        </w:r>
        <w:r w:rsidR="0072144D">
          <w:rPr>
            <w:rFonts w:hint="eastAsia"/>
          </w:rPr>
          <w:t>条件与限制</w:t>
        </w:r>
        <w:r w:rsidR="0072144D">
          <w:tab/>
        </w:r>
        <w:fldSimple w:instr=" PAGEREF _Toc28359 ">
          <w:r w:rsidR="0072144D">
            <w:t>3</w:t>
          </w:r>
        </w:fldSimple>
      </w:hyperlink>
    </w:p>
    <w:p w:rsidR="0072144D" w:rsidRDefault="00B816BB">
      <w:pPr>
        <w:pStyle w:val="10"/>
        <w:tabs>
          <w:tab w:val="right" w:leader="dot" w:pos="8306"/>
        </w:tabs>
      </w:pPr>
      <w:hyperlink w:anchor="_Toc502" w:history="1">
        <w:r w:rsidR="0072144D">
          <w:rPr>
            <w:rFonts w:hint="eastAsia"/>
            <w:bCs/>
            <w:szCs w:val="28"/>
          </w:rPr>
          <w:t xml:space="preserve">3. </w:t>
        </w:r>
        <w:r w:rsidR="0072144D">
          <w:rPr>
            <w:rFonts w:hint="eastAsia"/>
            <w:szCs w:val="28"/>
          </w:rPr>
          <w:t>数据描述</w:t>
        </w:r>
        <w:r w:rsidR="0072144D">
          <w:tab/>
        </w:r>
        <w:fldSimple w:instr=" PAGEREF _Toc502 ">
          <w:r w:rsidR="0072144D">
            <w:t>3</w:t>
          </w:r>
        </w:fldSimple>
      </w:hyperlink>
    </w:p>
    <w:p w:rsidR="0072144D" w:rsidRDefault="00B816BB" w:rsidP="0033077A">
      <w:pPr>
        <w:pStyle w:val="20"/>
        <w:tabs>
          <w:tab w:val="right" w:leader="dot" w:pos="8306"/>
        </w:tabs>
        <w:ind w:left="480"/>
      </w:pPr>
      <w:hyperlink w:anchor="_Toc25994" w:history="1">
        <w:r w:rsidR="0072144D">
          <w:rPr>
            <w:bCs/>
            <w:kern w:val="28"/>
            <w:szCs w:val="28"/>
          </w:rPr>
          <w:t xml:space="preserve">3.1. </w:t>
        </w:r>
        <w:r w:rsidR="0072144D">
          <w:rPr>
            <w:rFonts w:hint="eastAsia"/>
            <w:szCs w:val="28"/>
          </w:rPr>
          <w:t>静态数据</w:t>
        </w:r>
        <w:r w:rsidR="0072144D">
          <w:tab/>
        </w:r>
        <w:fldSimple w:instr=" PAGEREF _Toc25994 ">
          <w:r w:rsidR="0072144D">
            <w:t>3</w:t>
          </w:r>
        </w:fldSimple>
      </w:hyperlink>
    </w:p>
    <w:p w:rsidR="0072144D" w:rsidRDefault="00B816BB" w:rsidP="0033077A">
      <w:pPr>
        <w:pStyle w:val="20"/>
        <w:tabs>
          <w:tab w:val="right" w:leader="dot" w:pos="8306"/>
        </w:tabs>
        <w:ind w:left="480"/>
      </w:pPr>
      <w:hyperlink w:anchor="_Toc28823" w:history="1">
        <w:r w:rsidR="0072144D">
          <w:rPr>
            <w:bCs/>
            <w:kern w:val="28"/>
            <w:szCs w:val="28"/>
          </w:rPr>
          <w:t xml:space="preserve">3.2. </w:t>
        </w:r>
        <w:r w:rsidR="0072144D">
          <w:rPr>
            <w:rFonts w:hint="eastAsia"/>
            <w:szCs w:val="28"/>
          </w:rPr>
          <w:t>动态数据</w:t>
        </w:r>
        <w:r w:rsidR="0072144D">
          <w:tab/>
        </w:r>
        <w:fldSimple w:instr=" PAGEREF _Toc28823 ">
          <w:r w:rsidR="0072144D">
            <w:t>3</w:t>
          </w:r>
        </w:fldSimple>
      </w:hyperlink>
    </w:p>
    <w:p w:rsidR="0072144D" w:rsidRDefault="00B816BB" w:rsidP="0033077A">
      <w:pPr>
        <w:pStyle w:val="20"/>
        <w:tabs>
          <w:tab w:val="right" w:leader="dot" w:pos="8306"/>
        </w:tabs>
        <w:ind w:left="480"/>
      </w:pPr>
      <w:hyperlink w:anchor="_Toc18047" w:history="1">
        <w:r w:rsidR="0072144D">
          <w:rPr>
            <w:bCs/>
            <w:kern w:val="28"/>
            <w:szCs w:val="28"/>
          </w:rPr>
          <w:t xml:space="preserve">3.3. </w:t>
        </w:r>
        <w:r w:rsidR="0072144D">
          <w:rPr>
            <w:rFonts w:hint="eastAsia"/>
            <w:szCs w:val="28"/>
          </w:rPr>
          <w:t>数据库介绍</w:t>
        </w:r>
        <w:r w:rsidR="0072144D">
          <w:tab/>
        </w:r>
        <w:fldSimple w:instr=" PAGEREF _Toc18047 ">
          <w:r w:rsidR="0072144D">
            <w:t>3</w:t>
          </w:r>
        </w:fldSimple>
      </w:hyperlink>
    </w:p>
    <w:p w:rsidR="0072144D" w:rsidRDefault="00B816BB" w:rsidP="0033077A">
      <w:pPr>
        <w:pStyle w:val="20"/>
        <w:tabs>
          <w:tab w:val="right" w:leader="dot" w:pos="8306"/>
        </w:tabs>
        <w:ind w:left="480"/>
      </w:pPr>
      <w:hyperlink w:anchor="_Toc22094" w:history="1">
        <w:r w:rsidR="0072144D">
          <w:rPr>
            <w:bCs/>
            <w:kern w:val="28"/>
            <w:szCs w:val="28"/>
          </w:rPr>
          <w:t xml:space="preserve">3.4. </w:t>
        </w:r>
        <w:r w:rsidR="0072144D">
          <w:rPr>
            <w:rFonts w:hint="eastAsia"/>
            <w:szCs w:val="28"/>
          </w:rPr>
          <w:t>数据字典</w:t>
        </w:r>
        <w:r w:rsidR="0072144D">
          <w:tab/>
        </w:r>
        <w:fldSimple w:instr=" PAGEREF _Toc22094 ">
          <w:r w:rsidR="0072144D">
            <w:t>3</w:t>
          </w:r>
        </w:fldSimple>
      </w:hyperlink>
    </w:p>
    <w:p w:rsidR="0072144D" w:rsidRDefault="00B816BB" w:rsidP="0033077A">
      <w:pPr>
        <w:pStyle w:val="20"/>
        <w:tabs>
          <w:tab w:val="right" w:leader="dot" w:pos="8306"/>
        </w:tabs>
        <w:ind w:left="480"/>
      </w:pPr>
      <w:hyperlink w:anchor="_Toc20031" w:history="1">
        <w:r w:rsidR="0072144D">
          <w:rPr>
            <w:bCs/>
            <w:kern w:val="28"/>
            <w:szCs w:val="28"/>
          </w:rPr>
          <w:t xml:space="preserve">3.5. </w:t>
        </w:r>
        <w:r w:rsidR="0072144D">
          <w:rPr>
            <w:rFonts w:hint="eastAsia"/>
            <w:szCs w:val="28"/>
          </w:rPr>
          <w:t>数据采集</w:t>
        </w:r>
        <w:r w:rsidR="0072144D">
          <w:tab/>
        </w:r>
        <w:fldSimple w:instr=" PAGEREF _Toc20031 ">
          <w:r w:rsidR="0072144D">
            <w:t>4</w:t>
          </w:r>
        </w:fldSimple>
      </w:hyperlink>
    </w:p>
    <w:p w:rsidR="0072144D" w:rsidRDefault="00B816BB">
      <w:pPr>
        <w:pStyle w:val="10"/>
        <w:tabs>
          <w:tab w:val="right" w:leader="dot" w:pos="8306"/>
        </w:tabs>
      </w:pPr>
      <w:hyperlink w:anchor="_Toc7300" w:history="1">
        <w:r w:rsidR="0072144D">
          <w:rPr>
            <w:rFonts w:hint="eastAsia"/>
            <w:bCs/>
            <w:szCs w:val="32"/>
          </w:rPr>
          <w:t xml:space="preserve">4. </w:t>
        </w:r>
        <w:r w:rsidR="0072144D">
          <w:rPr>
            <w:rFonts w:hint="eastAsia"/>
          </w:rPr>
          <w:t>功能需求</w:t>
        </w:r>
        <w:r w:rsidR="0072144D">
          <w:tab/>
        </w:r>
        <w:fldSimple w:instr=" PAGEREF _Toc7300 ">
          <w:r w:rsidR="0072144D">
            <w:t>4</w:t>
          </w:r>
        </w:fldSimple>
      </w:hyperlink>
    </w:p>
    <w:p w:rsidR="0072144D" w:rsidRDefault="00B816BB" w:rsidP="00A838F2">
      <w:pPr>
        <w:pStyle w:val="20"/>
        <w:tabs>
          <w:tab w:val="right" w:leader="dot" w:pos="8306"/>
        </w:tabs>
        <w:ind w:left="480"/>
      </w:pPr>
      <w:hyperlink w:anchor="_Toc19165" w:history="1">
        <w:r w:rsidR="0072144D">
          <w:rPr>
            <w:bCs/>
            <w:kern w:val="28"/>
            <w:szCs w:val="32"/>
          </w:rPr>
          <w:t xml:space="preserve">4.1. </w:t>
        </w:r>
        <w:r w:rsidR="0072144D">
          <w:rPr>
            <w:rFonts w:hint="eastAsia"/>
          </w:rPr>
          <w:t>功能用例</w:t>
        </w:r>
        <w:r w:rsidR="00E02F8E">
          <w:rPr>
            <w:rFonts w:hint="eastAsia"/>
          </w:rPr>
          <w:t>概要</w:t>
        </w:r>
        <w:r w:rsidR="0072144D">
          <w:rPr>
            <w:rFonts w:hint="eastAsia"/>
          </w:rPr>
          <w:t>设计</w:t>
        </w:r>
        <w:r w:rsidR="0072144D">
          <w:tab/>
        </w:r>
        <w:fldSimple w:instr=" PAGEREF _Toc19165 ">
          <w:r w:rsidR="0072144D">
            <w:t>4</w:t>
          </w:r>
        </w:fldSimple>
      </w:hyperlink>
    </w:p>
    <w:p w:rsidR="00E02F8E" w:rsidRPr="00E02F8E" w:rsidRDefault="00E02F8E" w:rsidP="00E02F8E">
      <w:r>
        <w:rPr>
          <w:rFonts w:hint="eastAsia"/>
        </w:rPr>
        <w:t xml:space="preserve">    </w:t>
      </w:r>
      <w:r>
        <w:t>4.</w:t>
      </w:r>
      <w:r>
        <w:rPr>
          <w:rFonts w:hint="eastAsia"/>
        </w:rPr>
        <w:t>2</w:t>
      </w:r>
      <w:r w:rsidRPr="00E02F8E">
        <w:t xml:space="preserve">. </w:t>
      </w:r>
      <w:r w:rsidRPr="00E02F8E">
        <w:rPr>
          <w:rFonts w:hint="eastAsia"/>
        </w:rPr>
        <w:t>功能用例</w:t>
      </w:r>
      <w:r>
        <w:rPr>
          <w:rFonts w:hint="eastAsia"/>
        </w:rPr>
        <w:t>详细</w:t>
      </w:r>
      <w:r w:rsidRPr="00E02F8E">
        <w:rPr>
          <w:rFonts w:hint="eastAsia"/>
        </w:rPr>
        <w:t>设计</w:t>
      </w:r>
      <w:r>
        <w:t>………………………………………………………</w:t>
      </w:r>
      <w:r w:rsidRPr="00E02F8E">
        <w:tab/>
      </w:r>
      <w:r w:rsidR="0092387F">
        <w:rPr>
          <w:rFonts w:hint="eastAsia"/>
        </w:rPr>
        <w:t xml:space="preserve"> </w:t>
      </w:r>
      <w:fldSimple w:instr=" PAGEREF _Toc19165 ">
        <w:r w:rsidRPr="00E02F8E">
          <w:t>4</w:t>
        </w:r>
      </w:fldSimple>
    </w:p>
    <w:p w:rsidR="0072144D" w:rsidRDefault="00B816BB">
      <w:pPr>
        <w:pStyle w:val="10"/>
        <w:tabs>
          <w:tab w:val="right" w:leader="dot" w:pos="8306"/>
        </w:tabs>
      </w:pPr>
      <w:hyperlink w:anchor="_Toc22987" w:history="1">
        <w:r w:rsidR="0072144D">
          <w:rPr>
            <w:rFonts w:hint="eastAsia"/>
            <w:bCs/>
            <w:szCs w:val="32"/>
          </w:rPr>
          <w:t xml:space="preserve">5. </w:t>
        </w:r>
        <w:r w:rsidR="0072144D">
          <w:rPr>
            <w:rFonts w:hint="eastAsia"/>
          </w:rPr>
          <w:t>性能需求</w:t>
        </w:r>
        <w:r w:rsidR="0072144D">
          <w:tab/>
        </w:r>
        <w:fldSimple w:instr=" PAGEREF _Toc22987 ">
          <w:r w:rsidR="0072144D">
            <w:t>7</w:t>
          </w:r>
        </w:fldSimple>
      </w:hyperlink>
    </w:p>
    <w:p w:rsidR="0072144D" w:rsidRDefault="00B816BB" w:rsidP="0033077A">
      <w:pPr>
        <w:pStyle w:val="20"/>
        <w:tabs>
          <w:tab w:val="right" w:leader="dot" w:pos="8306"/>
        </w:tabs>
        <w:ind w:left="480"/>
      </w:pPr>
      <w:hyperlink w:anchor="_Toc2654" w:history="1">
        <w:r w:rsidR="0072144D">
          <w:rPr>
            <w:bCs/>
            <w:kern w:val="28"/>
            <w:szCs w:val="32"/>
          </w:rPr>
          <w:t xml:space="preserve">5.1. </w:t>
        </w:r>
        <w:r w:rsidR="0072144D">
          <w:rPr>
            <w:rFonts w:hint="eastAsia"/>
          </w:rPr>
          <w:t>系统处理的及时性和准确性</w:t>
        </w:r>
        <w:r w:rsidR="0072144D">
          <w:tab/>
        </w:r>
        <w:fldSimple w:instr=" PAGEREF _Toc2654 ">
          <w:r w:rsidR="0072144D">
            <w:t>7</w:t>
          </w:r>
        </w:fldSimple>
      </w:hyperlink>
    </w:p>
    <w:p w:rsidR="0072144D" w:rsidRDefault="00B816BB" w:rsidP="0033077A">
      <w:pPr>
        <w:pStyle w:val="20"/>
        <w:tabs>
          <w:tab w:val="right" w:leader="dot" w:pos="8306"/>
        </w:tabs>
        <w:ind w:left="480"/>
      </w:pPr>
      <w:hyperlink w:anchor="_Toc4394" w:history="1">
        <w:r w:rsidR="0072144D">
          <w:rPr>
            <w:bCs/>
            <w:kern w:val="28"/>
            <w:szCs w:val="32"/>
          </w:rPr>
          <w:t xml:space="preserve">5.2. </w:t>
        </w:r>
        <w:r w:rsidR="0072144D">
          <w:rPr>
            <w:rFonts w:hint="eastAsia"/>
          </w:rPr>
          <w:t>系统的开放性和可扩充性</w:t>
        </w:r>
        <w:r w:rsidR="0072144D">
          <w:tab/>
        </w:r>
        <w:fldSimple w:instr=" PAGEREF _Toc4394 ">
          <w:r w:rsidR="0072144D">
            <w:t>7</w:t>
          </w:r>
        </w:fldSimple>
      </w:hyperlink>
    </w:p>
    <w:p w:rsidR="0072144D" w:rsidRDefault="00B816BB" w:rsidP="0033077A">
      <w:pPr>
        <w:pStyle w:val="20"/>
        <w:tabs>
          <w:tab w:val="right" w:leader="dot" w:pos="8306"/>
        </w:tabs>
        <w:ind w:left="480"/>
      </w:pPr>
      <w:hyperlink w:anchor="_Toc15210" w:history="1">
        <w:r w:rsidR="0072144D">
          <w:rPr>
            <w:bCs/>
            <w:kern w:val="28"/>
            <w:szCs w:val="32"/>
          </w:rPr>
          <w:t xml:space="preserve">5.3. </w:t>
        </w:r>
        <w:r w:rsidR="0072144D">
          <w:rPr>
            <w:rFonts w:hint="eastAsia"/>
          </w:rPr>
          <w:t>系统的易用性和易维护性</w:t>
        </w:r>
        <w:r w:rsidR="0072144D">
          <w:tab/>
        </w:r>
        <w:fldSimple w:instr=" PAGEREF _Toc15210 ">
          <w:r w:rsidR="0072144D">
            <w:t>7</w:t>
          </w:r>
        </w:fldSimple>
      </w:hyperlink>
    </w:p>
    <w:p w:rsidR="0072144D" w:rsidRDefault="00B816BB" w:rsidP="0033077A">
      <w:pPr>
        <w:pStyle w:val="20"/>
        <w:tabs>
          <w:tab w:val="right" w:leader="dot" w:pos="8306"/>
        </w:tabs>
        <w:ind w:left="480"/>
      </w:pPr>
      <w:hyperlink w:anchor="_Toc10289" w:history="1">
        <w:r w:rsidR="0072144D">
          <w:rPr>
            <w:bCs/>
            <w:kern w:val="28"/>
            <w:szCs w:val="32"/>
          </w:rPr>
          <w:t xml:space="preserve">5.4. </w:t>
        </w:r>
        <w:r w:rsidR="0072144D">
          <w:rPr>
            <w:rFonts w:hint="eastAsia"/>
          </w:rPr>
          <w:t>系统的标准性</w:t>
        </w:r>
        <w:r w:rsidR="0072144D">
          <w:tab/>
        </w:r>
        <w:fldSimple w:instr=" PAGEREF _Toc10289 ">
          <w:r w:rsidR="0072144D">
            <w:t>7</w:t>
          </w:r>
        </w:fldSimple>
      </w:hyperlink>
    </w:p>
    <w:p w:rsidR="0072144D" w:rsidRDefault="00B816BB" w:rsidP="0033077A">
      <w:pPr>
        <w:pStyle w:val="20"/>
        <w:tabs>
          <w:tab w:val="right" w:leader="dot" w:pos="8306"/>
        </w:tabs>
        <w:ind w:left="480"/>
      </w:pPr>
      <w:hyperlink w:anchor="_Toc26873" w:history="1">
        <w:r w:rsidR="0072144D">
          <w:rPr>
            <w:bCs/>
            <w:kern w:val="28"/>
            <w:szCs w:val="32"/>
          </w:rPr>
          <w:t xml:space="preserve">5.5. </w:t>
        </w:r>
        <w:r w:rsidR="0072144D">
          <w:rPr>
            <w:rFonts w:hint="eastAsia"/>
          </w:rPr>
          <w:t>系统的先进性</w:t>
        </w:r>
        <w:r w:rsidR="0072144D">
          <w:tab/>
        </w:r>
        <w:fldSimple w:instr=" PAGEREF _Toc26873 ">
          <w:r w:rsidR="0072144D">
            <w:t>8</w:t>
          </w:r>
        </w:fldSimple>
      </w:hyperlink>
    </w:p>
    <w:p w:rsidR="0072144D" w:rsidRDefault="00B816BB">
      <w:pPr>
        <w:pStyle w:val="10"/>
        <w:tabs>
          <w:tab w:val="right" w:leader="dot" w:pos="8306"/>
        </w:tabs>
      </w:pPr>
      <w:hyperlink w:anchor="_Toc29757" w:history="1">
        <w:r w:rsidR="0072144D">
          <w:rPr>
            <w:rFonts w:hint="eastAsia"/>
            <w:bCs/>
            <w:szCs w:val="32"/>
          </w:rPr>
          <w:t xml:space="preserve">6. </w:t>
        </w:r>
        <w:r w:rsidR="0072144D">
          <w:rPr>
            <w:rFonts w:hint="eastAsia"/>
          </w:rPr>
          <w:t>运行需求</w:t>
        </w:r>
        <w:r w:rsidR="0072144D">
          <w:tab/>
        </w:r>
        <w:fldSimple w:instr=" PAGEREF _Toc29757 ">
          <w:r w:rsidR="0072144D">
            <w:t>8</w:t>
          </w:r>
        </w:fldSimple>
      </w:hyperlink>
    </w:p>
    <w:p w:rsidR="0072144D" w:rsidRDefault="00B816BB" w:rsidP="0033077A">
      <w:pPr>
        <w:pStyle w:val="20"/>
        <w:tabs>
          <w:tab w:val="right" w:leader="dot" w:pos="8306"/>
        </w:tabs>
        <w:ind w:left="480"/>
      </w:pPr>
      <w:hyperlink w:anchor="_Toc203" w:history="1">
        <w:r w:rsidR="0072144D">
          <w:rPr>
            <w:bCs/>
            <w:kern w:val="28"/>
            <w:szCs w:val="32"/>
          </w:rPr>
          <w:t xml:space="preserve">6.1. </w:t>
        </w:r>
        <w:r w:rsidR="0072144D">
          <w:rPr>
            <w:rFonts w:hint="eastAsia"/>
          </w:rPr>
          <w:t>用户接口</w:t>
        </w:r>
        <w:r w:rsidR="0072144D">
          <w:tab/>
        </w:r>
        <w:fldSimple w:instr=" PAGEREF _Toc203 ">
          <w:r w:rsidR="0072144D">
            <w:t>8</w:t>
          </w:r>
        </w:fldSimple>
      </w:hyperlink>
    </w:p>
    <w:p w:rsidR="0072144D" w:rsidRDefault="00B816BB" w:rsidP="0033077A">
      <w:pPr>
        <w:pStyle w:val="20"/>
        <w:tabs>
          <w:tab w:val="right" w:leader="dot" w:pos="8306"/>
        </w:tabs>
        <w:ind w:left="480"/>
      </w:pPr>
      <w:hyperlink w:anchor="_Toc19071" w:history="1">
        <w:r w:rsidR="0072144D">
          <w:rPr>
            <w:bCs/>
            <w:kern w:val="28"/>
            <w:szCs w:val="32"/>
          </w:rPr>
          <w:t xml:space="preserve">6.2. </w:t>
        </w:r>
        <w:r w:rsidR="0072144D">
          <w:rPr>
            <w:rFonts w:hint="eastAsia"/>
          </w:rPr>
          <w:t>用户界面</w:t>
        </w:r>
        <w:r w:rsidR="0072144D">
          <w:tab/>
        </w:r>
        <w:fldSimple w:instr=" PAGEREF _Toc19071 ">
          <w:r w:rsidR="0072144D">
            <w:t>8</w:t>
          </w:r>
        </w:fldSimple>
      </w:hyperlink>
    </w:p>
    <w:p w:rsidR="0072144D" w:rsidRDefault="00B816BB" w:rsidP="0033077A">
      <w:pPr>
        <w:pStyle w:val="20"/>
        <w:tabs>
          <w:tab w:val="right" w:leader="dot" w:pos="8306"/>
        </w:tabs>
        <w:ind w:left="480"/>
      </w:pPr>
      <w:hyperlink w:anchor="_Toc28669" w:history="1">
        <w:r w:rsidR="0072144D">
          <w:rPr>
            <w:bCs/>
            <w:kern w:val="28"/>
            <w:szCs w:val="32"/>
          </w:rPr>
          <w:t xml:space="preserve">6.3. </w:t>
        </w:r>
        <w:r w:rsidR="0072144D">
          <w:rPr>
            <w:rFonts w:hint="eastAsia"/>
          </w:rPr>
          <w:t>外设接口</w:t>
        </w:r>
        <w:r w:rsidR="0072144D">
          <w:tab/>
        </w:r>
        <w:fldSimple w:instr=" PAGEREF _Toc28669 ">
          <w:r w:rsidR="0072144D">
            <w:t>8</w:t>
          </w:r>
        </w:fldSimple>
      </w:hyperlink>
    </w:p>
    <w:p w:rsidR="0072144D" w:rsidRDefault="00B816BB" w:rsidP="0033077A">
      <w:pPr>
        <w:pStyle w:val="20"/>
        <w:tabs>
          <w:tab w:val="right" w:leader="dot" w:pos="8306"/>
        </w:tabs>
        <w:ind w:left="480"/>
      </w:pPr>
      <w:hyperlink w:anchor="_Toc17826" w:history="1">
        <w:r w:rsidR="0072144D">
          <w:rPr>
            <w:bCs/>
            <w:kern w:val="28"/>
            <w:szCs w:val="32"/>
          </w:rPr>
          <w:t xml:space="preserve">6.4. </w:t>
        </w:r>
        <w:r w:rsidR="0072144D">
          <w:rPr>
            <w:rFonts w:hint="eastAsia"/>
          </w:rPr>
          <w:t>故障处理</w:t>
        </w:r>
        <w:r w:rsidR="0072144D">
          <w:tab/>
        </w:r>
        <w:fldSimple w:instr=" PAGEREF _Toc17826 ">
          <w:r w:rsidR="0072144D">
            <w:t>8</w:t>
          </w:r>
        </w:fldSimple>
      </w:hyperlink>
    </w:p>
    <w:p w:rsidR="0072144D" w:rsidRDefault="00B816BB" w:rsidP="0033077A">
      <w:pPr>
        <w:pStyle w:val="3"/>
        <w:tabs>
          <w:tab w:val="right" w:leader="dot" w:pos="8306"/>
        </w:tabs>
        <w:ind w:left="960"/>
      </w:pPr>
      <w:hyperlink w:anchor="_Toc18566" w:history="1">
        <w:r w:rsidR="0072144D">
          <w:rPr>
            <w:rFonts w:hint="eastAsia"/>
          </w:rPr>
          <w:t xml:space="preserve">6.4.1. </w:t>
        </w:r>
        <w:r w:rsidR="0072144D">
          <w:rPr>
            <w:rFonts w:hint="eastAsia"/>
          </w:rPr>
          <w:t>输出出错信息</w:t>
        </w:r>
        <w:r w:rsidR="0072144D">
          <w:tab/>
        </w:r>
        <w:fldSimple w:instr=" PAGEREF _Toc18566 ">
          <w:r w:rsidR="0072144D">
            <w:t>8</w:t>
          </w:r>
        </w:fldSimple>
      </w:hyperlink>
    </w:p>
    <w:p w:rsidR="0072144D" w:rsidRDefault="00B816BB" w:rsidP="0033077A">
      <w:pPr>
        <w:pStyle w:val="3"/>
        <w:tabs>
          <w:tab w:val="right" w:leader="dot" w:pos="8306"/>
        </w:tabs>
        <w:ind w:left="960"/>
      </w:pPr>
      <w:hyperlink w:anchor="_Toc29143" w:history="1">
        <w:r w:rsidR="0072144D">
          <w:rPr>
            <w:rFonts w:hint="eastAsia"/>
          </w:rPr>
          <w:t xml:space="preserve">6.4.2. </w:t>
        </w:r>
        <w:r w:rsidR="0072144D">
          <w:rPr>
            <w:rFonts w:hint="eastAsia"/>
          </w:rPr>
          <w:t>处理对策</w:t>
        </w:r>
        <w:r w:rsidR="0072144D">
          <w:tab/>
        </w:r>
        <w:fldSimple w:instr=" PAGEREF _Toc29143 ">
          <w:r w:rsidR="0072144D">
            <w:t>8</w:t>
          </w:r>
        </w:fldSimple>
      </w:hyperlink>
    </w:p>
    <w:p w:rsidR="0072144D" w:rsidRDefault="00B816BB">
      <w:pPr>
        <w:pStyle w:val="10"/>
        <w:tabs>
          <w:tab w:val="right" w:leader="dot" w:pos="8306"/>
        </w:tabs>
      </w:pPr>
      <w:hyperlink w:anchor="_Toc26520" w:history="1">
        <w:r w:rsidR="0072144D">
          <w:rPr>
            <w:rFonts w:hint="eastAsia"/>
            <w:bCs/>
            <w:szCs w:val="32"/>
          </w:rPr>
          <w:t xml:space="preserve">7. </w:t>
        </w:r>
        <w:r w:rsidR="0072144D">
          <w:rPr>
            <w:rFonts w:hint="eastAsia"/>
          </w:rPr>
          <w:t>其他需求</w:t>
        </w:r>
        <w:r w:rsidR="0072144D">
          <w:tab/>
        </w:r>
        <w:fldSimple w:instr=" PAGEREF _Toc26520 ">
          <w:r w:rsidR="0072144D">
            <w:t>9</w:t>
          </w:r>
        </w:fldSimple>
      </w:hyperlink>
    </w:p>
    <w:p w:rsidR="0072144D" w:rsidRDefault="00B816BB">
      <w:r>
        <w:fldChar w:fldCharType="end"/>
      </w:r>
    </w:p>
    <w:p w:rsidR="0072144D" w:rsidRDefault="0072144D"/>
    <w:p w:rsidR="0072144D" w:rsidRDefault="0072144D"/>
    <w:p w:rsidR="0072144D" w:rsidRDefault="0072144D"/>
    <w:p w:rsidR="0072144D" w:rsidRDefault="0072144D">
      <w:pPr>
        <w:pStyle w:val="a8"/>
        <w:numPr>
          <w:ilvl w:val="0"/>
          <w:numId w:val="1"/>
        </w:numPr>
      </w:pPr>
      <w:r>
        <w:rPr>
          <w:rFonts w:hint="eastAsia"/>
        </w:rPr>
        <w:br w:type="page"/>
      </w:r>
      <w:bookmarkStart w:id="0" w:name="_Toc18877"/>
      <w:bookmarkStart w:id="1" w:name="_Toc32536"/>
      <w:bookmarkStart w:id="2" w:name="_Toc31704"/>
      <w:r>
        <w:rPr>
          <w:rFonts w:hint="eastAsia"/>
        </w:rPr>
        <w:lastRenderedPageBreak/>
        <w:t>引言</w:t>
      </w:r>
      <w:bookmarkEnd w:id="0"/>
      <w:bookmarkEnd w:id="1"/>
      <w:bookmarkEnd w:id="2"/>
    </w:p>
    <w:p w:rsidR="0072144D" w:rsidRDefault="0072144D">
      <w:pPr>
        <w:pStyle w:val="a6"/>
        <w:numPr>
          <w:ilvl w:val="0"/>
          <w:numId w:val="2"/>
        </w:numPr>
      </w:pPr>
      <w:bookmarkStart w:id="3" w:name="_Toc29589"/>
      <w:bookmarkStart w:id="4" w:name="_Toc31978"/>
      <w:bookmarkStart w:id="5" w:name="_Toc31788"/>
      <w:r>
        <w:rPr>
          <w:rFonts w:hint="eastAsia"/>
        </w:rPr>
        <w:t>编写目的</w:t>
      </w:r>
      <w:bookmarkEnd w:id="3"/>
      <w:bookmarkEnd w:id="4"/>
      <w:bookmarkEnd w:id="5"/>
    </w:p>
    <w:p w:rsidR="0072144D" w:rsidRDefault="0072144D">
      <w:pPr>
        <w:ind w:firstLineChars="200" w:firstLine="480"/>
      </w:pPr>
      <w:r>
        <w:rPr>
          <w:rFonts w:hint="eastAsia"/>
        </w:rPr>
        <w:t>为明确软件需求、安排项目规划和进度、组织软件开发和测试，从而撰写本文档。</w:t>
      </w:r>
    </w:p>
    <w:p w:rsidR="0072144D" w:rsidRDefault="0072144D">
      <w:pPr>
        <w:ind w:firstLineChars="200" w:firstLine="480"/>
      </w:pPr>
      <w:r>
        <w:rPr>
          <w:rFonts w:hint="eastAsia"/>
        </w:rPr>
        <w:t>本文档供项目经理、设计人员、开发人员、测试人员参考。</w:t>
      </w:r>
    </w:p>
    <w:p w:rsidR="0072144D" w:rsidRDefault="0072144D">
      <w:pPr>
        <w:pStyle w:val="a6"/>
        <w:numPr>
          <w:ilvl w:val="0"/>
          <w:numId w:val="2"/>
        </w:numPr>
      </w:pPr>
      <w:bookmarkStart w:id="6" w:name="_Toc6432"/>
      <w:bookmarkStart w:id="7" w:name="_Toc15701"/>
      <w:bookmarkStart w:id="8" w:name="_Toc15704"/>
      <w:r>
        <w:rPr>
          <w:rFonts w:hint="eastAsia"/>
        </w:rPr>
        <w:t>项目背景</w:t>
      </w:r>
      <w:bookmarkEnd w:id="6"/>
      <w:bookmarkEnd w:id="7"/>
      <w:bookmarkEnd w:id="8"/>
    </w:p>
    <w:p w:rsidR="0072144D" w:rsidRDefault="00E356B6" w:rsidP="00F610CE">
      <w:pPr>
        <w:ind w:firstLineChars="200" w:firstLine="480"/>
      </w:pPr>
      <w:r>
        <w:rPr>
          <w:rFonts w:hint="eastAsia"/>
        </w:rPr>
        <w:t>学生宿舍管理系统作为实训项目所要求实现的一个</w:t>
      </w:r>
      <w:r>
        <w:rPr>
          <w:rFonts w:hint="eastAsia"/>
        </w:rPr>
        <w:t>servlet</w:t>
      </w:r>
      <w:r>
        <w:rPr>
          <w:rFonts w:hint="eastAsia"/>
        </w:rPr>
        <w:t>架构</w:t>
      </w:r>
      <w:r w:rsidR="0072144D">
        <w:rPr>
          <w:rFonts w:hint="eastAsia"/>
        </w:rPr>
        <w:t>，由</w:t>
      </w:r>
      <w:r w:rsidR="0072144D">
        <w:rPr>
          <w:rFonts w:hint="eastAsia"/>
        </w:rPr>
        <w:t>team1</w:t>
      </w:r>
      <w:r>
        <w:rPr>
          <w:rFonts w:hint="eastAsia"/>
        </w:rPr>
        <w:t>0</w:t>
      </w:r>
      <w:r w:rsidR="0072144D">
        <w:rPr>
          <w:rFonts w:hint="eastAsia"/>
        </w:rPr>
        <w:t>组着手开发，力求能够将以前所学过的知识点融会贯通</w:t>
      </w:r>
      <w:r>
        <w:rPr>
          <w:rFonts w:hint="eastAsia"/>
        </w:rPr>
        <w:t>并且巩固</w:t>
      </w:r>
      <w:r>
        <w:rPr>
          <w:rFonts w:hint="eastAsia"/>
        </w:rPr>
        <w:t>MVC</w:t>
      </w:r>
      <w:r>
        <w:rPr>
          <w:rFonts w:hint="eastAsia"/>
        </w:rPr>
        <w:t>框架，深刻的理解</w:t>
      </w:r>
      <w:r w:rsidR="0095720E">
        <w:rPr>
          <w:rFonts w:hint="eastAsia"/>
        </w:rPr>
        <w:t>开发网站的整体流程。</w:t>
      </w:r>
    </w:p>
    <w:p w:rsidR="0072144D" w:rsidRDefault="0072144D">
      <w:pPr>
        <w:pStyle w:val="a6"/>
        <w:numPr>
          <w:ilvl w:val="0"/>
          <w:numId w:val="2"/>
        </w:numPr>
      </w:pPr>
      <w:bookmarkStart w:id="9" w:name="_Toc3195"/>
      <w:bookmarkStart w:id="10" w:name="_Toc10780"/>
      <w:bookmarkStart w:id="11" w:name="_Toc21970"/>
      <w:r>
        <w:rPr>
          <w:rFonts w:hint="eastAsia"/>
        </w:rPr>
        <w:t>定义</w:t>
      </w:r>
      <w:bookmarkEnd w:id="9"/>
      <w:bookmarkEnd w:id="10"/>
      <w:bookmarkEnd w:id="11"/>
    </w:p>
    <w:p w:rsidR="0072144D" w:rsidRDefault="0072144D">
      <w:r>
        <w:rPr>
          <w:rFonts w:ascii="宋体" w:hAnsi="宋体" w:hint="eastAsia"/>
          <w:szCs w:val="20"/>
        </w:rPr>
        <w:t>【</w:t>
      </w:r>
      <w:r>
        <w:rPr>
          <w:rFonts w:ascii="宋体" w:hAnsi="宋体" w:hint="eastAsia"/>
          <w:i/>
          <w:szCs w:val="20"/>
        </w:rPr>
        <w:t>列出文当中所用到的专门术语的定义和缩写词的原文。</w:t>
      </w:r>
      <w:r>
        <w:rPr>
          <w:rFonts w:ascii="宋体" w:hAnsi="宋体" w:hint="eastAsia"/>
          <w:szCs w:val="20"/>
        </w:rPr>
        <w:t>】</w:t>
      </w:r>
    </w:p>
    <w:p w:rsidR="0072144D" w:rsidRDefault="0072144D">
      <w:pPr>
        <w:pStyle w:val="a8"/>
        <w:numPr>
          <w:ilvl w:val="0"/>
          <w:numId w:val="1"/>
        </w:numPr>
      </w:pPr>
      <w:bookmarkStart w:id="12" w:name="_Toc24295"/>
      <w:bookmarkStart w:id="13" w:name="_Toc1699"/>
      <w:bookmarkStart w:id="14" w:name="_Toc20761"/>
      <w:r>
        <w:rPr>
          <w:rFonts w:hint="eastAsia"/>
        </w:rPr>
        <w:t>任务概述</w:t>
      </w:r>
      <w:bookmarkEnd w:id="12"/>
      <w:bookmarkEnd w:id="13"/>
      <w:bookmarkEnd w:id="14"/>
    </w:p>
    <w:p w:rsidR="0072144D" w:rsidRDefault="0072144D">
      <w:pPr>
        <w:pStyle w:val="a6"/>
        <w:numPr>
          <w:ilvl w:val="0"/>
          <w:numId w:val="3"/>
        </w:numPr>
      </w:pPr>
      <w:bookmarkStart w:id="15" w:name="_Toc6361"/>
      <w:bookmarkStart w:id="16" w:name="_Toc16808"/>
      <w:bookmarkStart w:id="17" w:name="_Toc18197"/>
      <w:r>
        <w:rPr>
          <w:rFonts w:hint="eastAsia"/>
        </w:rPr>
        <w:t>目标</w:t>
      </w:r>
      <w:bookmarkEnd w:id="15"/>
      <w:bookmarkEnd w:id="16"/>
      <w:bookmarkEnd w:id="17"/>
    </w:p>
    <w:p w:rsidR="0072144D" w:rsidRDefault="0072144D">
      <w:pPr>
        <w:pStyle w:val="a6"/>
        <w:numPr>
          <w:ilvl w:val="0"/>
          <w:numId w:val="3"/>
        </w:numPr>
      </w:pPr>
      <w:bookmarkStart w:id="18" w:name="_Toc29520"/>
      <w:bookmarkStart w:id="19" w:name="_Toc13115"/>
      <w:bookmarkStart w:id="20" w:name="_Toc19420"/>
      <w:r>
        <w:rPr>
          <w:rFonts w:hint="eastAsia"/>
        </w:rPr>
        <w:t>运行环境</w:t>
      </w:r>
      <w:bookmarkEnd w:id="18"/>
      <w:bookmarkEnd w:id="19"/>
      <w:bookmarkEnd w:id="20"/>
    </w:p>
    <w:tbl>
      <w:tblPr>
        <w:tblW w:w="0" w:type="auto"/>
        <w:tblLayout w:type="fixed"/>
        <w:tblLook w:val="0000"/>
      </w:tblPr>
      <w:tblGrid>
        <w:gridCol w:w="2376"/>
        <w:gridCol w:w="6146"/>
      </w:tblGrid>
      <w:tr w:rsidR="0072144D">
        <w:tc>
          <w:tcPr>
            <w:tcW w:w="2376" w:type="dxa"/>
          </w:tcPr>
          <w:p w:rsidR="0072144D" w:rsidRDefault="0072144D">
            <w:pPr>
              <w:ind w:firstLineChars="200" w:firstLine="480"/>
            </w:pPr>
            <w:r>
              <w:rPr>
                <w:rFonts w:hint="eastAsia"/>
              </w:rPr>
              <w:t>操作系统：</w:t>
            </w:r>
          </w:p>
        </w:tc>
        <w:tc>
          <w:tcPr>
            <w:tcW w:w="6146" w:type="dxa"/>
          </w:tcPr>
          <w:p w:rsidR="0072144D" w:rsidRDefault="0072144D">
            <w:r>
              <w:rPr>
                <w:rFonts w:hint="eastAsia"/>
              </w:rPr>
              <w:t>Microsoft Windows7/8</w:t>
            </w:r>
          </w:p>
        </w:tc>
      </w:tr>
      <w:tr w:rsidR="0072144D">
        <w:tc>
          <w:tcPr>
            <w:tcW w:w="2376" w:type="dxa"/>
          </w:tcPr>
          <w:p w:rsidR="0072144D" w:rsidRDefault="0072144D">
            <w:pPr>
              <w:ind w:firstLineChars="200" w:firstLine="480"/>
            </w:pPr>
            <w:r>
              <w:rPr>
                <w:rFonts w:hint="eastAsia"/>
              </w:rPr>
              <w:t>支持环境：</w:t>
            </w:r>
          </w:p>
        </w:tc>
        <w:tc>
          <w:tcPr>
            <w:tcW w:w="6146" w:type="dxa"/>
          </w:tcPr>
          <w:p w:rsidR="0072144D" w:rsidRDefault="0072144D">
            <w:r>
              <w:rPr>
                <w:rFonts w:hint="eastAsia"/>
              </w:rPr>
              <w:t>Apache Tomcat 8</w:t>
            </w:r>
            <w:r w:rsidR="00D44E1B">
              <w:rPr>
                <w:rFonts w:hint="eastAsia"/>
              </w:rPr>
              <w:t>.0</w:t>
            </w:r>
            <w:r>
              <w:rPr>
                <w:rFonts w:hint="eastAsia"/>
              </w:rPr>
              <w:t>，</w:t>
            </w:r>
            <w:r>
              <w:rPr>
                <w:rFonts w:hint="eastAsia"/>
              </w:rPr>
              <w:t xml:space="preserve"> jdk</w:t>
            </w:r>
            <w:r w:rsidR="00D44E1B">
              <w:rPr>
                <w:rFonts w:hint="eastAsia"/>
              </w:rPr>
              <w:t>1.</w:t>
            </w:r>
            <w:r>
              <w:rPr>
                <w:rFonts w:hint="eastAsia"/>
              </w:rPr>
              <w:t>8</w:t>
            </w:r>
          </w:p>
        </w:tc>
      </w:tr>
      <w:tr w:rsidR="0072144D">
        <w:tc>
          <w:tcPr>
            <w:tcW w:w="2376" w:type="dxa"/>
          </w:tcPr>
          <w:p w:rsidR="0072144D" w:rsidRDefault="0072144D">
            <w:pPr>
              <w:ind w:firstLineChars="200" w:firstLine="480"/>
            </w:pPr>
            <w:r>
              <w:rPr>
                <w:rFonts w:hint="eastAsia"/>
              </w:rPr>
              <w:t>数据库：</w:t>
            </w:r>
          </w:p>
        </w:tc>
        <w:tc>
          <w:tcPr>
            <w:tcW w:w="6146" w:type="dxa"/>
          </w:tcPr>
          <w:p w:rsidR="0072144D" w:rsidRDefault="0072144D">
            <w:r>
              <w:rPr>
                <w:rFonts w:hint="eastAsia"/>
              </w:rPr>
              <w:t>MySQL</w:t>
            </w:r>
          </w:p>
        </w:tc>
      </w:tr>
    </w:tbl>
    <w:p w:rsidR="0072144D" w:rsidRDefault="0072144D">
      <w:pPr>
        <w:pStyle w:val="a6"/>
        <w:numPr>
          <w:ilvl w:val="0"/>
          <w:numId w:val="3"/>
        </w:numPr>
      </w:pPr>
      <w:bookmarkStart w:id="21" w:name="_Toc14132"/>
      <w:bookmarkStart w:id="22" w:name="_Toc31054"/>
      <w:bookmarkStart w:id="23" w:name="_Toc28359"/>
      <w:r>
        <w:rPr>
          <w:rFonts w:hint="eastAsia"/>
        </w:rPr>
        <w:t>条件与限制</w:t>
      </w:r>
      <w:bookmarkEnd w:id="21"/>
      <w:bookmarkEnd w:id="22"/>
      <w:bookmarkEnd w:id="23"/>
    </w:p>
    <w:p w:rsidR="00752DEF" w:rsidRDefault="0072144D" w:rsidP="00752DEF">
      <w:pPr>
        <w:ind w:firstLine="420"/>
      </w:pPr>
      <w:r>
        <w:rPr>
          <w:rFonts w:hint="eastAsia"/>
        </w:rPr>
        <w:t>时间：</w:t>
      </w:r>
      <w:r w:rsidR="00752DEF">
        <w:rPr>
          <w:rFonts w:hint="eastAsia"/>
        </w:rPr>
        <w:t>8.24</w:t>
      </w:r>
      <w:r>
        <w:rPr>
          <w:rFonts w:hint="eastAsia"/>
        </w:rPr>
        <w:t>—</w:t>
      </w:r>
      <w:r w:rsidR="00752DEF">
        <w:rPr>
          <w:rFonts w:hint="eastAsia"/>
        </w:rPr>
        <w:t>8.30</w:t>
      </w:r>
    </w:p>
    <w:p w:rsidR="0072144D" w:rsidRDefault="0072144D"/>
    <w:p w:rsidR="0072144D" w:rsidRDefault="0072144D">
      <w:pPr>
        <w:pStyle w:val="a8"/>
        <w:numPr>
          <w:ilvl w:val="0"/>
          <w:numId w:val="1"/>
        </w:numPr>
        <w:spacing w:line="400" w:lineRule="exact"/>
        <w:rPr>
          <w:sz w:val="28"/>
          <w:szCs w:val="28"/>
        </w:rPr>
      </w:pPr>
      <w:bookmarkStart w:id="24" w:name="_Toc27935"/>
      <w:bookmarkStart w:id="25" w:name="_Toc3742"/>
      <w:bookmarkStart w:id="26" w:name="_Toc502"/>
      <w:r>
        <w:rPr>
          <w:rFonts w:hint="eastAsia"/>
          <w:sz w:val="28"/>
          <w:szCs w:val="28"/>
        </w:rPr>
        <w:t>数据描述</w:t>
      </w:r>
      <w:bookmarkEnd w:id="24"/>
      <w:bookmarkEnd w:id="25"/>
      <w:bookmarkEnd w:id="26"/>
    </w:p>
    <w:p w:rsidR="0072144D" w:rsidRDefault="0072144D">
      <w:pPr>
        <w:pStyle w:val="a6"/>
        <w:numPr>
          <w:ilvl w:val="0"/>
          <w:numId w:val="4"/>
        </w:numPr>
        <w:spacing w:line="400" w:lineRule="exact"/>
        <w:rPr>
          <w:sz w:val="28"/>
          <w:szCs w:val="28"/>
        </w:rPr>
      </w:pPr>
      <w:bookmarkStart w:id="27" w:name="_Toc5192"/>
      <w:bookmarkStart w:id="28" w:name="_Toc12357"/>
      <w:bookmarkStart w:id="29" w:name="_Toc25994"/>
      <w:r>
        <w:rPr>
          <w:rFonts w:hint="eastAsia"/>
          <w:sz w:val="28"/>
          <w:szCs w:val="28"/>
        </w:rPr>
        <w:t>静态数据</w:t>
      </w:r>
      <w:bookmarkEnd w:id="27"/>
      <w:bookmarkEnd w:id="28"/>
      <w:bookmarkEnd w:id="29"/>
    </w:p>
    <w:p w:rsidR="0072144D" w:rsidRDefault="0072144D">
      <w:pPr>
        <w:pStyle w:val="a6"/>
        <w:numPr>
          <w:ilvl w:val="0"/>
          <w:numId w:val="4"/>
        </w:numPr>
        <w:spacing w:line="400" w:lineRule="exact"/>
        <w:rPr>
          <w:sz w:val="28"/>
          <w:szCs w:val="28"/>
        </w:rPr>
      </w:pPr>
      <w:bookmarkStart w:id="30" w:name="_Toc6915"/>
      <w:bookmarkStart w:id="31" w:name="_Toc7674"/>
      <w:bookmarkStart w:id="32" w:name="_Toc28823"/>
      <w:r>
        <w:rPr>
          <w:rFonts w:hint="eastAsia"/>
          <w:sz w:val="28"/>
          <w:szCs w:val="28"/>
        </w:rPr>
        <w:t>动态数据</w:t>
      </w:r>
      <w:bookmarkEnd w:id="30"/>
      <w:bookmarkEnd w:id="31"/>
      <w:bookmarkEnd w:id="32"/>
    </w:p>
    <w:p w:rsidR="0072144D" w:rsidRDefault="0072144D">
      <w:pPr>
        <w:pStyle w:val="a6"/>
        <w:numPr>
          <w:ilvl w:val="0"/>
          <w:numId w:val="4"/>
        </w:numPr>
        <w:spacing w:line="400" w:lineRule="exact"/>
        <w:rPr>
          <w:sz w:val="28"/>
          <w:szCs w:val="28"/>
        </w:rPr>
      </w:pPr>
      <w:bookmarkStart w:id="33" w:name="_Toc19810"/>
      <w:bookmarkStart w:id="34" w:name="_Toc13965"/>
      <w:bookmarkStart w:id="35" w:name="_Toc18047"/>
      <w:r>
        <w:rPr>
          <w:rFonts w:hint="eastAsia"/>
          <w:sz w:val="28"/>
          <w:szCs w:val="28"/>
        </w:rPr>
        <w:t>数据库介绍</w:t>
      </w:r>
      <w:bookmarkEnd w:id="33"/>
      <w:bookmarkEnd w:id="34"/>
      <w:bookmarkEnd w:id="35"/>
    </w:p>
    <w:p w:rsidR="00587289" w:rsidRDefault="00587289" w:rsidP="00587289">
      <w:pPr>
        <w:rPr>
          <w:ins w:id="36" w:author="Comparison" w:date="2015-08-25T11:13:00Z"/>
        </w:rPr>
      </w:pPr>
      <w:ins w:id="37" w:author="Comparison" w:date="2015-08-25T11:13:00Z">
        <w:r>
          <w:rPr>
            <w:rFonts w:hint="eastAsia"/>
          </w:rPr>
          <w:t>数据库名称：</w:t>
        </w:r>
        <w:r>
          <w:rPr>
            <w:rFonts w:hint="eastAsia"/>
          </w:rPr>
          <w:t>stuliving</w:t>
        </w:r>
      </w:ins>
    </w:p>
    <w:p w:rsidR="0063182B" w:rsidRDefault="0063182B" w:rsidP="00587289">
      <w:pPr>
        <w:rPr>
          <w:ins w:id="38" w:author="Comparison" w:date="2015-08-25T11:13:00Z"/>
        </w:rPr>
      </w:pPr>
      <w:ins w:id="39" w:author="Comparison" w:date="2015-08-25T11:13:00Z">
        <w:r>
          <w:rPr>
            <w:rFonts w:hint="eastAsia"/>
          </w:rPr>
          <w:t>字符集：</w:t>
        </w:r>
        <w:r w:rsidRPr="0063182B">
          <w:t>utf8 -- UTF-8 Unicode</w:t>
        </w:r>
      </w:ins>
    </w:p>
    <w:p w:rsidR="0063182B" w:rsidRPr="00587289" w:rsidRDefault="0063182B" w:rsidP="00587289">
      <w:pPr>
        <w:rPr>
          <w:ins w:id="40" w:author="Comparison" w:date="2015-08-25T11:13:00Z"/>
        </w:rPr>
      </w:pPr>
      <w:ins w:id="41" w:author="Comparison" w:date="2015-08-25T11:13:00Z">
        <w:r>
          <w:rPr>
            <w:rFonts w:hint="eastAsia"/>
          </w:rPr>
          <w:t>排序规则：</w:t>
        </w:r>
        <w:r w:rsidRPr="0063182B">
          <w:t>utf8_general_ci</w:t>
        </w:r>
      </w:ins>
    </w:p>
    <w:p w:rsidR="0072144D" w:rsidRDefault="0072144D">
      <w:pPr>
        <w:pStyle w:val="a6"/>
        <w:numPr>
          <w:ilvl w:val="0"/>
          <w:numId w:val="4"/>
        </w:numPr>
        <w:spacing w:line="400" w:lineRule="exact"/>
        <w:rPr>
          <w:sz w:val="28"/>
          <w:szCs w:val="28"/>
        </w:rPr>
      </w:pPr>
      <w:bookmarkStart w:id="42" w:name="_Toc28931"/>
      <w:bookmarkStart w:id="43" w:name="_Toc31412"/>
      <w:bookmarkStart w:id="44" w:name="_Toc22094"/>
      <w:r>
        <w:rPr>
          <w:rFonts w:hint="eastAsia"/>
          <w:sz w:val="28"/>
          <w:szCs w:val="28"/>
        </w:rPr>
        <w:lastRenderedPageBreak/>
        <w:t>数据字典</w:t>
      </w:r>
      <w:bookmarkEnd w:id="42"/>
      <w:bookmarkEnd w:id="43"/>
      <w:bookmarkEnd w:id="44"/>
    </w:p>
    <w:p w:rsidR="00D82364" w:rsidRDefault="00D82364" w:rsidP="00D82364">
      <w:pPr>
        <w:ind w:firstLineChars="50" w:firstLine="120"/>
        <w:rPr>
          <w:rFonts w:ascii="宋体" w:hAnsi="宋体"/>
          <w:szCs w:val="24"/>
        </w:rPr>
      </w:pPr>
      <w:bookmarkStart w:id="45" w:name="_Toc27288"/>
      <w:bookmarkStart w:id="46" w:name="_Toc11214"/>
      <w:bookmarkStart w:id="47" w:name="_Toc20031"/>
      <w:r>
        <w:rPr>
          <w:rFonts w:ascii="宋体" w:hAnsi="宋体" w:hint="eastAsia"/>
          <w:szCs w:val="24"/>
        </w:rPr>
        <w:t>3.4.1用户模块</w:t>
      </w:r>
    </w:p>
    <w:p w:rsidR="00D82364" w:rsidRDefault="00D82364" w:rsidP="00D82364">
      <w:pPr>
        <w:rPr>
          <w:rFonts w:ascii="宋体" w:hAnsi="宋体"/>
          <w:b/>
          <w:szCs w:val="24"/>
        </w:rPr>
      </w:pPr>
    </w:p>
    <w:p w:rsidR="00D82364" w:rsidRDefault="00D82364" w:rsidP="00D82364">
      <w:pPr>
        <w:ind w:firstLineChars="49" w:firstLine="118"/>
        <w:rPr>
          <w:rFonts w:ascii="宋体" w:hAnsi="宋体"/>
          <w:b/>
          <w:szCs w:val="24"/>
        </w:rPr>
      </w:pPr>
      <w:r>
        <w:rPr>
          <w:rFonts w:ascii="宋体" w:hAnsi="宋体" w:hint="eastAsia"/>
          <w:b/>
          <w:szCs w:val="24"/>
        </w:rPr>
        <w:t>用户表（users）</w:t>
      </w:r>
    </w:p>
    <w:p w:rsidR="00D82364" w:rsidRDefault="00D82364" w:rsidP="00D82364">
      <w:pPr>
        <w:ind w:leftChars="200" w:left="480"/>
        <w:rPr>
          <w:rFonts w:ascii="宋体" w:hAnsi="宋体"/>
          <w:szCs w:val="24"/>
        </w:rPr>
      </w:pPr>
      <w:r>
        <w:rPr>
          <w:rFonts w:ascii="宋体" w:hAnsi="宋体" w:hint="eastAsia"/>
          <w:szCs w:val="24"/>
        </w:rPr>
        <w:t xml:space="preserve">用户ID    </w:t>
      </w:r>
      <w:r>
        <w:rPr>
          <w:rFonts w:ascii="宋体" w:hAnsi="宋体"/>
          <w:szCs w:val="24"/>
        </w:rPr>
        <w:t>user</w:t>
      </w:r>
      <w:bookmarkStart w:id="48" w:name="_GoBack"/>
      <w:bookmarkEnd w:id="48"/>
      <w:r>
        <w:rPr>
          <w:rFonts w:ascii="宋体" w:hAnsi="宋体" w:hint="eastAsia"/>
          <w:szCs w:val="24"/>
        </w:rPr>
        <w:t>_id</w:t>
      </w:r>
      <w:r>
        <w:rPr>
          <w:rFonts w:ascii="宋体" w:hAnsi="宋体" w:hint="eastAsia"/>
          <w:szCs w:val="24"/>
        </w:rPr>
        <w:tab/>
        <w:t>int</w:t>
      </w:r>
    </w:p>
    <w:p w:rsidR="00D82364" w:rsidRDefault="00D82364" w:rsidP="00D82364">
      <w:pPr>
        <w:ind w:leftChars="200" w:left="480"/>
        <w:rPr>
          <w:rFonts w:ascii="宋体" w:hAnsi="宋体"/>
          <w:szCs w:val="24"/>
        </w:rPr>
      </w:pPr>
      <w:r>
        <w:rPr>
          <w:rFonts w:ascii="宋体" w:hAnsi="宋体" w:hint="eastAsia"/>
          <w:szCs w:val="24"/>
        </w:rPr>
        <w:t>邮箱</w:t>
      </w:r>
      <w:r>
        <w:rPr>
          <w:rFonts w:ascii="宋体" w:hAnsi="宋体" w:hint="eastAsia"/>
          <w:szCs w:val="24"/>
        </w:rPr>
        <w:tab/>
        <w:t xml:space="preserve">  user_email   string       ----------</w:t>
      </w:r>
    </w:p>
    <w:p w:rsidR="00D82364" w:rsidRDefault="00D82364" w:rsidP="00D82364">
      <w:pPr>
        <w:ind w:leftChars="200" w:left="480"/>
        <w:rPr>
          <w:rFonts w:ascii="宋体" w:hAnsi="宋体"/>
          <w:szCs w:val="24"/>
        </w:rPr>
      </w:pPr>
      <w:r>
        <w:rPr>
          <w:rFonts w:ascii="宋体" w:hAnsi="宋体" w:hint="eastAsia"/>
          <w:szCs w:val="24"/>
        </w:rPr>
        <w:t>昵称      username    string       ---------</w:t>
      </w:r>
    </w:p>
    <w:p w:rsidR="00D82364" w:rsidRDefault="00D82364" w:rsidP="00D82364">
      <w:pPr>
        <w:ind w:leftChars="200" w:left="480"/>
        <w:rPr>
          <w:rFonts w:ascii="宋体" w:hAnsi="宋体"/>
          <w:szCs w:val="24"/>
        </w:rPr>
      </w:pPr>
      <w:r>
        <w:rPr>
          <w:rFonts w:ascii="宋体" w:hAnsi="宋体" w:hint="eastAsia"/>
          <w:szCs w:val="24"/>
        </w:rPr>
        <w:t>密码      userpwd     string  ------------</w:t>
      </w:r>
    </w:p>
    <w:p w:rsidR="00D82364" w:rsidRDefault="00D82364" w:rsidP="00D82364">
      <w:pPr>
        <w:ind w:leftChars="200" w:left="480"/>
        <w:rPr>
          <w:rFonts w:ascii="宋体" w:hAnsi="宋体"/>
          <w:szCs w:val="24"/>
        </w:rPr>
      </w:pPr>
    </w:p>
    <w:p w:rsidR="00D82364" w:rsidRDefault="00D82364" w:rsidP="00D82364">
      <w:pPr>
        <w:ind w:leftChars="200" w:left="480"/>
        <w:rPr>
          <w:rFonts w:ascii="宋体" w:hAnsi="宋体"/>
          <w:szCs w:val="24"/>
        </w:rPr>
      </w:pPr>
      <w:r>
        <w:rPr>
          <w:rFonts w:ascii="宋体" w:hAnsi="宋体" w:hint="eastAsia"/>
          <w:szCs w:val="24"/>
        </w:rPr>
        <w:t>职位</w:t>
      </w:r>
      <w:r>
        <w:rPr>
          <w:rFonts w:ascii="宋体" w:hAnsi="宋体" w:hint="eastAsia"/>
          <w:szCs w:val="24"/>
        </w:rPr>
        <w:tab/>
        <w:t>user_job  string</w:t>
      </w:r>
    </w:p>
    <w:p w:rsidR="00D82364" w:rsidRDefault="00D82364" w:rsidP="00D82364">
      <w:pPr>
        <w:ind w:leftChars="200" w:left="480"/>
        <w:rPr>
          <w:rFonts w:ascii="宋体" w:hAnsi="宋体"/>
          <w:szCs w:val="24"/>
        </w:rPr>
      </w:pPr>
      <w:r>
        <w:rPr>
          <w:rFonts w:ascii="宋体" w:hAnsi="宋体" w:hint="eastAsia"/>
          <w:szCs w:val="24"/>
        </w:rPr>
        <w:t>城市</w:t>
      </w:r>
      <w:r>
        <w:rPr>
          <w:rFonts w:ascii="宋体" w:hAnsi="宋体" w:hint="eastAsia"/>
          <w:szCs w:val="24"/>
        </w:rPr>
        <w:tab/>
        <w:t>user_city</w:t>
      </w:r>
      <w:r>
        <w:rPr>
          <w:rFonts w:ascii="宋体" w:hAnsi="宋体" w:hint="eastAsia"/>
          <w:szCs w:val="24"/>
        </w:rPr>
        <w:tab/>
      </w:r>
      <w:r>
        <w:rPr>
          <w:rFonts w:ascii="宋体" w:hAnsi="宋体" w:hint="eastAsia"/>
          <w:szCs w:val="24"/>
        </w:rPr>
        <w:tab/>
        <w:t>string</w:t>
      </w:r>
    </w:p>
    <w:p w:rsidR="00D82364" w:rsidRDefault="00D82364" w:rsidP="00D82364">
      <w:pPr>
        <w:ind w:leftChars="200" w:left="480"/>
        <w:rPr>
          <w:rFonts w:ascii="宋体" w:hAnsi="宋体"/>
          <w:szCs w:val="24"/>
        </w:rPr>
      </w:pPr>
      <w:r>
        <w:rPr>
          <w:rFonts w:ascii="宋体" w:hAnsi="宋体" w:hint="eastAsia"/>
          <w:szCs w:val="24"/>
        </w:rPr>
        <w:t>性别</w:t>
      </w:r>
      <w:r>
        <w:rPr>
          <w:rFonts w:ascii="宋体" w:hAnsi="宋体" w:hint="eastAsia"/>
          <w:szCs w:val="24"/>
        </w:rPr>
        <w:tab/>
        <w:t>user_sex</w:t>
      </w:r>
      <w:r>
        <w:rPr>
          <w:rFonts w:ascii="宋体" w:hAnsi="宋体" w:hint="eastAsia"/>
          <w:szCs w:val="24"/>
        </w:rPr>
        <w:tab/>
      </w:r>
      <w:r>
        <w:rPr>
          <w:rFonts w:ascii="宋体" w:hAnsi="宋体" w:hint="eastAsia"/>
          <w:szCs w:val="24"/>
        </w:rPr>
        <w:tab/>
        <w:t>string</w:t>
      </w:r>
    </w:p>
    <w:p w:rsidR="00D82364" w:rsidRDefault="00D82364" w:rsidP="00D82364">
      <w:pPr>
        <w:ind w:leftChars="200" w:left="480"/>
        <w:rPr>
          <w:rFonts w:ascii="宋体" w:hAnsi="宋体"/>
          <w:szCs w:val="24"/>
        </w:rPr>
      </w:pPr>
      <w:r>
        <w:rPr>
          <w:rFonts w:ascii="宋体" w:hAnsi="宋体" w:hint="eastAsia"/>
          <w:szCs w:val="24"/>
        </w:rPr>
        <w:t>个性签名</w:t>
      </w:r>
      <w:r>
        <w:rPr>
          <w:rFonts w:ascii="宋体" w:hAnsi="宋体" w:hint="eastAsia"/>
          <w:szCs w:val="24"/>
        </w:rPr>
        <w:tab/>
        <w:t>user_sign</w:t>
      </w:r>
      <w:r>
        <w:rPr>
          <w:rFonts w:ascii="宋体" w:hAnsi="宋体" w:hint="eastAsia"/>
          <w:szCs w:val="24"/>
        </w:rPr>
        <w:tab/>
      </w:r>
      <w:r>
        <w:rPr>
          <w:rFonts w:ascii="宋体" w:hAnsi="宋体" w:hint="eastAsia"/>
          <w:szCs w:val="24"/>
        </w:rPr>
        <w:tab/>
        <w:t>string</w:t>
      </w:r>
    </w:p>
    <w:p w:rsidR="00D82364" w:rsidRDefault="00D82364" w:rsidP="00D82364">
      <w:pPr>
        <w:ind w:leftChars="200" w:left="480"/>
        <w:rPr>
          <w:rFonts w:ascii="宋体" w:hAnsi="宋体"/>
          <w:szCs w:val="24"/>
        </w:rPr>
      </w:pPr>
    </w:p>
    <w:p w:rsidR="00D82364" w:rsidRDefault="00D82364" w:rsidP="00D82364">
      <w:pPr>
        <w:ind w:leftChars="200" w:left="480"/>
        <w:rPr>
          <w:rFonts w:ascii="宋体" w:hAnsi="宋体"/>
          <w:szCs w:val="24"/>
        </w:rPr>
      </w:pPr>
      <w:r>
        <w:rPr>
          <w:rFonts w:ascii="宋体" w:hAnsi="宋体" w:hint="eastAsia"/>
          <w:szCs w:val="24"/>
        </w:rPr>
        <w:t>头像   user_image string</w:t>
      </w:r>
    </w:p>
    <w:p w:rsidR="00D82364" w:rsidRDefault="00D82364" w:rsidP="00D82364">
      <w:pPr>
        <w:rPr>
          <w:rFonts w:ascii="宋体" w:hAnsi="宋体"/>
          <w:b/>
          <w:szCs w:val="24"/>
        </w:rPr>
      </w:pPr>
    </w:p>
    <w:p w:rsidR="00D82364" w:rsidRDefault="00D82364" w:rsidP="00D82364">
      <w:pPr>
        <w:ind w:firstLineChars="49" w:firstLine="118"/>
        <w:rPr>
          <w:rFonts w:ascii="宋体" w:hAnsi="宋体"/>
          <w:b/>
          <w:szCs w:val="24"/>
        </w:rPr>
      </w:pPr>
      <w:r>
        <w:rPr>
          <w:rFonts w:ascii="宋体" w:hAnsi="宋体" w:hint="eastAsia"/>
          <w:b/>
          <w:szCs w:val="24"/>
        </w:rPr>
        <w:t>我的课程（my</w:t>
      </w:r>
      <w:r>
        <w:rPr>
          <w:rFonts w:ascii="宋体" w:hAnsi="宋体" w:cs="宋体"/>
          <w:b/>
          <w:kern w:val="0"/>
          <w:szCs w:val="24"/>
        </w:rPr>
        <w:t>course</w:t>
      </w:r>
      <w:r>
        <w:rPr>
          <w:rFonts w:ascii="宋体" w:hAnsi="宋体" w:hint="eastAsia"/>
          <w:b/>
          <w:szCs w:val="24"/>
        </w:rPr>
        <w:t>）</w:t>
      </w:r>
    </w:p>
    <w:p w:rsidR="00D82364" w:rsidRDefault="00D82364" w:rsidP="00D82364">
      <w:pPr>
        <w:ind w:firstLine="420"/>
        <w:rPr>
          <w:rFonts w:ascii="宋体" w:hAnsi="宋体" w:cs="宋体"/>
          <w:kern w:val="0"/>
          <w:szCs w:val="24"/>
        </w:rPr>
      </w:pPr>
      <w:r>
        <w:rPr>
          <w:rFonts w:ascii="宋体" w:hAnsi="宋体" w:hint="eastAsia"/>
          <w:szCs w:val="24"/>
        </w:rPr>
        <w:t>课程ID</w:t>
      </w:r>
      <w:r>
        <w:rPr>
          <w:rFonts w:ascii="宋体" w:hAnsi="宋体" w:hint="eastAsia"/>
          <w:szCs w:val="24"/>
        </w:rPr>
        <w:tab/>
      </w:r>
      <w:r>
        <w:rPr>
          <w:rFonts w:ascii="宋体" w:hAnsi="宋体" w:hint="eastAsia"/>
          <w:szCs w:val="24"/>
        </w:rPr>
        <w:tab/>
        <w:t>mycourse_id</w:t>
      </w:r>
      <w:r>
        <w:rPr>
          <w:rFonts w:ascii="宋体" w:hAnsi="宋体" w:hint="eastAsia"/>
          <w:szCs w:val="24"/>
        </w:rPr>
        <w:tab/>
      </w:r>
      <w:r>
        <w:rPr>
          <w:rFonts w:ascii="宋体" w:hAnsi="宋体" w:hint="eastAsia"/>
          <w:szCs w:val="24"/>
        </w:rPr>
        <w:tab/>
        <w:t>int</w:t>
      </w:r>
    </w:p>
    <w:p w:rsidR="00D82364" w:rsidRDefault="00D82364" w:rsidP="00D82364">
      <w:pPr>
        <w:ind w:left="420"/>
        <w:rPr>
          <w:rFonts w:ascii="宋体" w:hAnsi="宋体" w:cs="宋体"/>
          <w:kern w:val="0"/>
          <w:szCs w:val="24"/>
        </w:rPr>
      </w:pPr>
      <w:r>
        <w:rPr>
          <w:rFonts w:ascii="宋体" w:hAnsi="宋体" w:cs="宋体" w:hint="eastAsia"/>
          <w:kern w:val="0"/>
          <w:szCs w:val="24"/>
        </w:rPr>
        <w:t>用户ID</w:t>
      </w:r>
      <w:r>
        <w:rPr>
          <w:rFonts w:ascii="宋体" w:hAnsi="宋体" w:cs="宋体" w:hint="eastAsia"/>
          <w:kern w:val="0"/>
          <w:szCs w:val="24"/>
        </w:rPr>
        <w:tab/>
      </w:r>
      <w:r>
        <w:rPr>
          <w:rFonts w:ascii="宋体" w:hAnsi="宋体" w:cs="宋体" w:hint="eastAsia"/>
          <w:kern w:val="0"/>
          <w:szCs w:val="24"/>
        </w:rPr>
        <w:tab/>
        <w:t>user_id</w:t>
      </w:r>
      <w:r>
        <w:rPr>
          <w:rFonts w:ascii="宋体" w:hAnsi="宋体" w:cs="宋体" w:hint="eastAsia"/>
          <w:kern w:val="0"/>
          <w:szCs w:val="24"/>
        </w:rPr>
        <w:tab/>
      </w:r>
      <w:r>
        <w:rPr>
          <w:rFonts w:ascii="宋体" w:hAnsi="宋体" w:cs="宋体" w:hint="eastAsia"/>
          <w:kern w:val="0"/>
          <w:szCs w:val="24"/>
        </w:rPr>
        <w:tab/>
        <w:t>int</w:t>
      </w:r>
    </w:p>
    <w:p w:rsidR="00D82364" w:rsidRDefault="00D82364" w:rsidP="00D82364">
      <w:pPr>
        <w:ind w:left="420"/>
        <w:rPr>
          <w:rFonts w:ascii="宋体" w:hAnsi="宋体" w:cs="宋体"/>
          <w:kern w:val="0"/>
          <w:szCs w:val="24"/>
        </w:rPr>
      </w:pPr>
      <w:r>
        <w:rPr>
          <w:rFonts w:ascii="宋体" w:hAnsi="宋体" w:cs="宋体" w:hint="eastAsia"/>
          <w:kern w:val="0"/>
          <w:szCs w:val="24"/>
        </w:rPr>
        <w:t>课程ID</w:t>
      </w:r>
      <w:r>
        <w:rPr>
          <w:rFonts w:ascii="宋体" w:hAnsi="宋体" w:cs="宋体" w:hint="eastAsia"/>
          <w:kern w:val="0"/>
          <w:szCs w:val="24"/>
        </w:rPr>
        <w:tab/>
      </w:r>
      <w:r>
        <w:rPr>
          <w:rFonts w:ascii="宋体" w:hAnsi="宋体" w:cs="宋体" w:hint="eastAsia"/>
          <w:kern w:val="0"/>
          <w:szCs w:val="24"/>
        </w:rPr>
        <w:tab/>
        <w:t>course_id</w:t>
      </w:r>
    </w:p>
    <w:p w:rsidR="00D82364" w:rsidRDefault="00D82364" w:rsidP="00D82364">
      <w:pPr>
        <w:ind w:left="420"/>
        <w:rPr>
          <w:rFonts w:ascii="宋体" w:hAnsi="宋体" w:cs="宋体"/>
          <w:kern w:val="0"/>
          <w:szCs w:val="24"/>
        </w:rPr>
      </w:pPr>
      <w:r>
        <w:rPr>
          <w:rFonts w:ascii="宋体" w:hAnsi="宋体" w:cs="宋体" w:hint="eastAsia"/>
          <w:kern w:val="0"/>
          <w:szCs w:val="24"/>
        </w:rPr>
        <w:t>状态</w:t>
      </w:r>
      <w:r>
        <w:rPr>
          <w:rFonts w:ascii="宋体" w:hAnsi="宋体" w:cs="宋体"/>
          <w:kern w:val="0"/>
          <w:szCs w:val="24"/>
        </w:rPr>
        <w:t>（0未学习，1</w:t>
      </w:r>
      <w:r w:rsidR="002D3D49">
        <w:rPr>
          <w:rFonts w:ascii="宋体" w:hAnsi="宋体" w:cs="宋体"/>
          <w:kern w:val="0"/>
          <w:szCs w:val="24"/>
        </w:rPr>
        <w:t>已学</w:t>
      </w:r>
      <w:r>
        <w:rPr>
          <w:rFonts w:ascii="宋体" w:hAnsi="宋体" w:cs="宋体"/>
          <w:kern w:val="0"/>
          <w:szCs w:val="24"/>
        </w:rPr>
        <w:t xml:space="preserve">） </w:t>
      </w:r>
      <w:r>
        <w:rPr>
          <w:rFonts w:ascii="宋体" w:hAnsi="宋体" w:cs="宋体" w:hint="eastAsia"/>
          <w:kern w:val="0"/>
          <w:szCs w:val="24"/>
        </w:rPr>
        <w:t xml:space="preserve"> mycour_state</w:t>
      </w:r>
      <w:r>
        <w:rPr>
          <w:rFonts w:ascii="宋体" w:hAnsi="宋体" w:cs="宋体" w:hint="eastAsia"/>
          <w:kern w:val="0"/>
          <w:szCs w:val="24"/>
        </w:rPr>
        <w:tab/>
      </w:r>
      <w:r>
        <w:rPr>
          <w:rFonts w:ascii="宋体" w:hAnsi="宋体" w:cs="宋体" w:hint="eastAsia"/>
          <w:kern w:val="0"/>
          <w:szCs w:val="24"/>
        </w:rPr>
        <w:tab/>
        <w:t>int</w:t>
      </w:r>
    </w:p>
    <w:p w:rsidR="00D82364" w:rsidRDefault="00D82364" w:rsidP="00D82364">
      <w:pPr>
        <w:ind w:left="420"/>
        <w:rPr>
          <w:rFonts w:ascii="宋体" w:hAnsi="宋体"/>
          <w:szCs w:val="24"/>
        </w:rPr>
      </w:pPr>
      <w:r>
        <w:rPr>
          <w:rFonts w:ascii="宋体" w:hAnsi="宋体" w:cs="宋体" w:hint="eastAsia"/>
          <w:kern w:val="0"/>
          <w:szCs w:val="24"/>
        </w:rPr>
        <w:t>关注</w:t>
      </w:r>
      <w:r>
        <w:rPr>
          <w:rFonts w:ascii="宋体" w:hAnsi="宋体" w:cs="宋体"/>
          <w:kern w:val="0"/>
          <w:szCs w:val="24"/>
        </w:rPr>
        <w:t>(0未关注，1 已关注)</w:t>
      </w:r>
      <w:r>
        <w:rPr>
          <w:rFonts w:ascii="宋体" w:hAnsi="宋体" w:cs="宋体" w:hint="eastAsia"/>
          <w:kern w:val="0"/>
          <w:szCs w:val="24"/>
        </w:rPr>
        <w:t xml:space="preserve">            mycour_focus     int</w:t>
      </w:r>
    </w:p>
    <w:p w:rsidR="00D82364" w:rsidRDefault="00D82364" w:rsidP="00D82364">
      <w:pPr>
        <w:rPr>
          <w:rFonts w:ascii="宋体" w:hAnsi="宋体"/>
          <w:b/>
          <w:szCs w:val="24"/>
        </w:rPr>
      </w:pPr>
    </w:p>
    <w:p w:rsidR="00D82364" w:rsidRDefault="00D82364" w:rsidP="00D82364">
      <w:pPr>
        <w:ind w:firstLineChars="49" w:firstLine="118"/>
        <w:rPr>
          <w:rFonts w:ascii="宋体" w:hAnsi="宋体"/>
          <w:b/>
          <w:szCs w:val="24"/>
        </w:rPr>
      </w:pPr>
      <w:r>
        <w:rPr>
          <w:rFonts w:ascii="宋体" w:hAnsi="宋体" w:hint="eastAsia"/>
          <w:b/>
          <w:szCs w:val="24"/>
        </w:rPr>
        <w:t>我的计划（myplan）</w:t>
      </w:r>
    </w:p>
    <w:p w:rsidR="00D82364" w:rsidRDefault="00D82364" w:rsidP="00D82364">
      <w:pPr>
        <w:rPr>
          <w:rFonts w:ascii="宋体" w:hAnsi="宋体"/>
          <w:szCs w:val="24"/>
        </w:rPr>
      </w:pPr>
      <w:r>
        <w:rPr>
          <w:rFonts w:ascii="宋体" w:hAnsi="宋体" w:hint="eastAsia"/>
          <w:szCs w:val="24"/>
        </w:rPr>
        <w:tab/>
        <w:t>计划ID</w:t>
      </w:r>
      <w:r>
        <w:rPr>
          <w:rFonts w:ascii="宋体" w:hAnsi="宋体" w:hint="eastAsia"/>
          <w:szCs w:val="24"/>
        </w:rPr>
        <w:tab/>
      </w:r>
      <w:r>
        <w:rPr>
          <w:rFonts w:ascii="宋体" w:hAnsi="宋体" w:hint="eastAsia"/>
          <w:szCs w:val="24"/>
        </w:rPr>
        <w:tab/>
        <w:t>myplan_id</w:t>
      </w:r>
      <w:r>
        <w:rPr>
          <w:rFonts w:ascii="宋体" w:hAnsi="宋体" w:hint="eastAsia"/>
          <w:szCs w:val="24"/>
        </w:rPr>
        <w:tab/>
      </w:r>
      <w:r>
        <w:rPr>
          <w:rFonts w:ascii="宋体" w:hAnsi="宋体" w:hint="eastAsia"/>
          <w:szCs w:val="24"/>
        </w:rPr>
        <w:tab/>
        <w:t>int</w:t>
      </w:r>
    </w:p>
    <w:p w:rsidR="00D82364" w:rsidRDefault="00D82364" w:rsidP="00D82364">
      <w:pPr>
        <w:rPr>
          <w:rFonts w:ascii="宋体" w:hAnsi="宋体"/>
          <w:szCs w:val="24"/>
        </w:rPr>
      </w:pPr>
      <w:r>
        <w:rPr>
          <w:rFonts w:ascii="宋体" w:hAnsi="宋体" w:hint="eastAsia"/>
          <w:szCs w:val="24"/>
        </w:rPr>
        <w:tab/>
        <w:t>用户ID</w:t>
      </w:r>
      <w:r>
        <w:rPr>
          <w:rFonts w:ascii="宋体" w:hAnsi="宋体" w:hint="eastAsia"/>
          <w:szCs w:val="24"/>
        </w:rPr>
        <w:tab/>
      </w:r>
      <w:r>
        <w:rPr>
          <w:rFonts w:ascii="宋体" w:hAnsi="宋体" w:hint="eastAsia"/>
          <w:szCs w:val="24"/>
        </w:rPr>
        <w:tab/>
        <w:t>user_id</w:t>
      </w:r>
      <w:r>
        <w:rPr>
          <w:rFonts w:ascii="宋体" w:hAnsi="宋体" w:hint="eastAsia"/>
          <w:szCs w:val="24"/>
        </w:rPr>
        <w:tab/>
      </w:r>
      <w:r>
        <w:rPr>
          <w:rFonts w:ascii="宋体" w:hAnsi="宋体" w:hint="eastAsia"/>
          <w:szCs w:val="24"/>
        </w:rPr>
        <w:tab/>
        <w:t>int</w:t>
      </w:r>
    </w:p>
    <w:p w:rsidR="00D82364" w:rsidRDefault="00D82364" w:rsidP="00D82364">
      <w:pPr>
        <w:rPr>
          <w:rFonts w:ascii="宋体" w:hAnsi="宋体"/>
          <w:szCs w:val="24"/>
        </w:rPr>
      </w:pPr>
      <w:r>
        <w:rPr>
          <w:rFonts w:ascii="宋体" w:hAnsi="宋体" w:hint="eastAsia"/>
          <w:szCs w:val="24"/>
        </w:rPr>
        <w:tab/>
        <w:t xml:space="preserve">课程计划表ID  plan_id </w:t>
      </w:r>
      <w:r>
        <w:rPr>
          <w:rFonts w:ascii="宋体" w:hAnsi="宋体" w:hint="eastAsia"/>
          <w:szCs w:val="24"/>
        </w:rPr>
        <w:tab/>
        <w:t>int</w:t>
      </w:r>
    </w:p>
    <w:p w:rsidR="00D82364" w:rsidRDefault="00D82364" w:rsidP="00D82364">
      <w:pPr>
        <w:rPr>
          <w:rFonts w:ascii="宋体" w:hAnsi="宋体"/>
          <w:szCs w:val="24"/>
        </w:rPr>
      </w:pPr>
      <w:r>
        <w:rPr>
          <w:rFonts w:ascii="宋体" w:hAnsi="宋体" w:hint="eastAsia"/>
          <w:szCs w:val="24"/>
        </w:rPr>
        <w:tab/>
      </w:r>
    </w:p>
    <w:p w:rsidR="00D82364" w:rsidRDefault="00D82364" w:rsidP="00D82364">
      <w:pPr>
        <w:ind w:firstLineChars="49" w:firstLine="118"/>
        <w:rPr>
          <w:rFonts w:ascii="宋体" w:hAnsi="宋体"/>
          <w:b/>
          <w:szCs w:val="24"/>
        </w:rPr>
      </w:pPr>
      <w:r>
        <w:rPr>
          <w:rFonts w:ascii="宋体" w:hAnsi="宋体" w:hint="eastAsia"/>
          <w:b/>
          <w:szCs w:val="24"/>
        </w:rPr>
        <w:t>我的笔记（mynotes）</w:t>
      </w:r>
    </w:p>
    <w:p w:rsidR="00D82364" w:rsidRDefault="00D82364" w:rsidP="00D82364">
      <w:pPr>
        <w:rPr>
          <w:rFonts w:ascii="宋体" w:hAnsi="宋体"/>
          <w:szCs w:val="24"/>
        </w:rPr>
      </w:pPr>
      <w:r>
        <w:rPr>
          <w:rFonts w:ascii="宋体" w:hAnsi="宋体" w:hint="eastAsia"/>
          <w:szCs w:val="24"/>
        </w:rPr>
        <w:tab/>
        <w:t>笔记ID</w:t>
      </w:r>
      <w:r>
        <w:rPr>
          <w:rFonts w:ascii="宋体" w:hAnsi="宋体" w:hint="eastAsia"/>
          <w:szCs w:val="24"/>
        </w:rPr>
        <w:tab/>
      </w:r>
      <w:r>
        <w:rPr>
          <w:rFonts w:ascii="宋体" w:hAnsi="宋体" w:hint="eastAsia"/>
          <w:szCs w:val="24"/>
        </w:rPr>
        <w:tab/>
        <w:t>mynotes_id</w:t>
      </w:r>
      <w:r>
        <w:rPr>
          <w:rFonts w:ascii="宋体" w:hAnsi="宋体" w:hint="eastAsia"/>
          <w:szCs w:val="24"/>
        </w:rPr>
        <w:tab/>
      </w:r>
      <w:r>
        <w:rPr>
          <w:rFonts w:ascii="宋体" w:hAnsi="宋体" w:hint="eastAsia"/>
          <w:szCs w:val="24"/>
        </w:rPr>
        <w:tab/>
        <w:t>int</w:t>
      </w:r>
    </w:p>
    <w:p w:rsidR="00D82364" w:rsidRDefault="00D82364" w:rsidP="00D82364">
      <w:pPr>
        <w:rPr>
          <w:rFonts w:ascii="宋体" w:hAnsi="宋体"/>
          <w:szCs w:val="24"/>
        </w:rPr>
      </w:pPr>
      <w:r>
        <w:rPr>
          <w:rFonts w:ascii="宋体" w:hAnsi="宋体" w:hint="eastAsia"/>
          <w:szCs w:val="24"/>
        </w:rPr>
        <w:tab/>
        <w:t>用户ID</w:t>
      </w:r>
      <w:r>
        <w:rPr>
          <w:rFonts w:ascii="宋体" w:hAnsi="宋体" w:hint="eastAsia"/>
          <w:szCs w:val="24"/>
        </w:rPr>
        <w:tab/>
      </w:r>
      <w:r>
        <w:rPr>
          <w:rFonts w:ascii="宋体" w:hAnsi="宋体" w:hint="eastAsia"/>
          <w:szCs w:val="24"/>
        </w:rPr>
        <w:tab/>
        <w:t>user_id</w:t>
      </w:r>
      <w:r>
        <w:rPr>
          <w:rFonts w:ascii="宋体" w:hAnsi="宋体" w:hint="eastAsia"/>
          <w:szCs w:val="24"/>
        </w:rPr>
        <w:tab/>
      </w:r>
      <w:r>
        <w:rPr>
          <w:rFonts w:ascii="宋体" w:hAnsi="宋体" w:hint="eastAsia"/>
          <w:szCs w:val="24"/>
        </w:rPr>
        <w:tab/>
        <w:t>int</w:t>
      </w:r>
    </w:p>
    <w:p w:rsidR="00D82364" w:rsidRDefault="00D82364" w:rsidP="00D82364">
      <w:pPr>
        <w:rPr>
          <w:rFonts w:ascii="宋体" w:hAnsi="宋体"/>
          <w:szCs w:val="24"/>
        </w:rPr>
      </w:pPr>
      <w:r>
        <w:rPr>
          <w:rFonts w:ascii="宋体" w:hAnsi="宋体" w:hint="eastAsia"/>
          <w:szCs w:val="24"/>
        </w:rPr>
        <w:tab/>
        <w:t>课程ID</w:t>
      </w:r>
      <w:r>
        <w:rPr>
          <w:rFonts w:ascii="宋体" w:hAnsi="宋体" w:hint="eastAsia"/>
          <w:szCs w:val="24"/>
        </w:rPr>
        <w:tab/>
      </w:r>
      <w:r>
        <w:rPr>
          <w:rFonts w:ascii="宋体" w:hAnsi="宋体" w:hint="eastAsia"/>
          <w:szCs w:val="24"/>
        </w:rPr>
        <w:tab/>
        <w:t>course_id</w:t>
      </w:r>
      <w:r>
        <w:rPr>
          <w:rFonts w:ascii="宋体" w:hAnsi="宋体" w:hint="eastAsia"/>
          <w:szCs w:val="24"/>
        </w:rPr>
        <w:tab/>
      </w:r>
      <w:r>
        <w:rPr>
          <w:rFonts w:ascii="宋体" w:hAnsi="宋体" w:hint="eastAsia"/>
          <w:szCs w:val="24"/>
        </w:rPr>
        <w:tab/>
      </w:r>
      <w:r>
        <w:rPr>
          <w:rFonts w:ascii="宋体" w:hAnsi="宋体" w:hint="eastAsia"/>
          <w:szCs w:val="24"/>
        </w:rPr>
        <w:tab/>
        <w:t>int</w:t>
      </w:r>
    </w:p>
    <w:p w:rsidR="00D82364" w:rsidRDefault="00D82364" w:rsidP="00D82364">
      <w:pPr>
        <w:rPr>
          <w:rFonts w:ascii="宋体" w:hAnsi="宋体"/>
          <w:szCs w:val="24"/>
        </w:rPr>
      </w:pPr>
      <w:r>
        <w:rPr>
          <w:rFonts w:ascii="宋体" w:hAnsi="宋体" w:hint="eastAsia"/>
          <w:szCs w:val="24"/>
        </w:rPr>
        <w:tab/>
        <w:t xml:space="preserve">笔记内容  </w:t>
      </w:r>
      <w:r w:rsidRPr="00A57F7D">
        <w:rPr>
          <w:rFonts w:ascii="宋体" w:hAnsi="宋体" w:hint="eastAsia"/>
          <w:szCs w:val="24"/>
        </w:rPr>
        <w:t xml:space="preserve"> </w:t>
      </w:r>
      <w:r>
        <w:rPr>
          <w:rFonts w:ascii="宋体" w:hAnsi="宋体" w:hint="eastAsia"/>
          <w:szCs w:val="24"/>
        </w:rPr>
        <w:t>mynote</w:t>
      </w:r>
      <w:r w:rsidRPr="00A57F7D">
        <w:rPr>
          <w:rFonts w:ascii="宋体" w:hAnsi="宋体" w:hint="eastAsia"/>
          <w:szCs w:val="24"/>
        </w:rPr>
        <w:t>_content    string</w:t>
      </w:r>
    </w:p>
    <w:p w:rsidR="00D82364" w:rsidRDefault="00D82364" w:rsidP="00D82364">
      <w:pPr>
        <w:rPr>
          <w:rFonts w:ascii="宋体" w:hAnsi="宋体"/>
          <w:b/>
          <w:szCs w:val="24"/>
        </w:rPr>
      </w:pPr>
    </w:p>
    <w:p w:rsidR="00D82364" w:rsidRDefault="00D82364" w:rsidP="00D82364">
      <w:pPr>
        <w:ind w:firstLineChars="49" w:firstLine="118"/>
        <w:rPr>
          <w:rFonts w:ascii="宋体" w:hAnsi="宋体"/>
          <w:b/>
          <w:szCs w:val="24"/>
        </w:rPr>
      </w:pPr>
      <w:r>
        <w:rPr>
          <w:rFonts w:ascii="宋体" w:hAnsi="宋体" w:hint="eastAsia"/>
          <w:b/>
          <w:szCs w:val="24"/>
        </w:rPr>
        <w:t>我的评论（mydiscuss）</w:t>
      </w:r>
    </w:p>
    <w:p w:rsidR="00D82364" w:rsidRDefault="00D82364" w:rsidP="00D82364">
      <w:pPr>
        <w:rPr>
          <w:rFonts w:ascii="宋体" w:hAnsi="宋体"/>
          <w:szCs w:val="24"/>
        </w:rPr>
      </w:pPr>
      <w:r>
        <w:rPr>
          <w:rFonts w:ascii="宋体" w:hAnsi="宋体" w:hint="eastAsia"/>
          <w:szCs w:val="24"/>
        </w:rPr>
        <w:tab/>
        <w:t>评论ID</w:t>
      </w:r>
      <w:r>
        <w:rPr>
          <w:rFonts w:ascii="宋体" w:hAnsi="宋体" w:hint="eastAsia"/>
          <w:szCs w:val="24"/>
        </w:rPr>
        <w:tab/>
      </w:r>
      <w:r>
        <w:rPr>
          <w:rFonts w:ascii="宋体" w:hAnsi="宋体" w:hint="eastAsia"/>
          <w:szCs w:val="24"/>
        </w:rPr>
        <w:tab/>
        <w:t>mydiscuss_id</w:t>
      </w:r>
      <w:r>
        <w:rPr>
          <w:rFonts w:ascii="宋体" w:hAnsi="宋体" w:hint="eastAsia"/>
          <w:szCs w:val="24"/>
        </w:rPr>
        <w:tab/>
      </w:r>
      <w:r>
        <w:rPr>
          <w:rFonts w:ascii="宋体" w:hAnsi="宋体" w:hint="eastAsia"/>
          <w:szCs w:val="24"/>
        </w:rPr>
        <w:tab/>
        <w:t>int</w:t>
      </w:r>
    </w:p>
    <w:p w:rsidR="00D82364" w:rsidRDefault="00D82364" w:rsidP="00D82364">
      <w:pPr>
        <w:rPr>
          <w:rFonts w:ascii="宋体" w:hAnsi="宋体"/>
          <w:szCs w:val="24"/>
        </w:rPr>
      </w:pPr>
      <w:r>
        <w:rPr>
          <w:rFonts w:ascii="宋体" w:hAnsi="宋体" w:hint="eastAsia"/>
          <w:szCs w:val="24"/>
        </w:rPr>
        <w:tab/>
        <w:t>用户ID</w:t>
      </w:r>
      <w:r>
        <w:rPr>
          <w:rFonts w:ascii="宋体" w:hAnsi="宋体" w:hint="eastAsia"/>
          <w:szCs w:val="24"/>
        </w:rPr>
        <w:tab/>
      </w:r>
      <w:r>
        <w:rPr>
          <w:rFonts w:ascii="宋体" w:hAnsi="宋体" w:hint="eastAsia"/>
          <w:szCs w:val="24"/>
        </w:rPr>
        <w:tab/>
        <w:t>user_id</w:t>
      </w:r>
      <w:r>
        <w:rPr>
          <w:rFonts w:ascii="宋体" w:hAnsi="宋体" w:hint="eastAsia"/>
          <w:szCs w:val="24"/>
        </w:rPr>
        <w:tab/>
      </w:r>
      <w:r>
        <w:rPr>
          <w:rFonts w:ascii="宋体" w:hAnsi="宋体" w:hint="eastAsia"/>
          <w:szCs w:val="24"/>
        </w:rPr>
        <w:tab/>
        <w:t>int</w:t>
      </w:r>
    </w:p>
    <w:p w:rsidR="00D82364" w:rsidRDefault="00D82364" w:rsidP="00D82364">
      <w:pPr>
        <w:rPr>
          <w:rFonts w:ascii="宋体" w:hAnsi="宋体"/>
          <w:szCs w:val="24"/>
        </w:rPr>
      </w:pPr>
      <w:r>
        <w:rPr>
          <w:rFonts w:ascii="宋体" w:hAnsi="宋体" w:hint="eastAsia"/>
          <w:szCs w:val="24"/>
        </w:rPr>
        <w:tab/>
        <w:t>课程ID</w:t>
      </w:r>
      <w:r>
        <w:rPr>
          <w:rFonts w:ascii="宋体" w:hAnsi="宋体" w:hint="eastAsia"/>
          <w:szCs w:val="24"/>
        </w:rPr>
        <w:tab/>
      </w:r>
      <w:r>
        <w:rPr>
          <w:rFonts w:ascii="宋体" w:hAnsi="宋体" w:hint="eastAsia"/>
          <w:szCs w:val="24"/>
        </w:rPr>
        <w:tab/>
        <w:t>course_id</w:t>
      </w:r>
      <w:r>
        <w:rPr>
          <w:rFonts w:ascii="宋体" w:hAnsi="宋体" w:hint="eastAsia"/>
          <w:szCs w:val="24"/>
        </w:rPr>
        <w:tab/>
      </w:r>
      <w:r>
        <w:rPr>
          <w:rFonts w:ascii="宋体" w:hAnsi="宋体" w:hint="eastAsia"/>
          <w:szCs w:val="24"/>
        </w:rPr>
        <w:tab/>
      </w:r>
      <w:r>
        <w:rPr>
          <w:rFonts w:ascii="宋体" w:hAnsi="宋体" w:hint="eastAsia"/>
          <w:szCs w:val="24"/>
        </w:rPr>
        <w:tab/>
        <w:t>int</w:t>
      </w:r>
    </w:p>
    <w:p w:rsidR="00D82364" w:rsidRDefault="00D82364" w:rsidP="00D82364">
      <w:pPr>
        <w:rPr>
          <w:rFonts w:ascii="宋体" w:hAnsi="宋体"/>
          <w:szCs w:val="24"/>
        </w:rPr>
      </w:pPr>
      <w:r>
        <w:rPr>
          <w:rFonts w:ascii="宋体" w:hAnsi="宋体" w:hint="eastAsia"/>
          <w:szCs w:val="24"/>
        </w:rPr>
        <w:tab/>
        <w:t>评论内容</w:t>
      </w:r>
      <w:r>
        <w:rPr>
          <w:rFonts w:ascii="宋体" w:hAnsi="宋体" w:hint="eastAsia"/>
          <w:szCs w:val="24"/>
        </w:rPr>
        <w:tab/>
        <w:t>disc_content  string</w:t>
      </w:r>
    </w:p>
    <w:p w:rsidR="00D82364" w:rsidRDefault="00D82364" w:rsidP="00D82364">
      <w:pPr>
        <w:rPr>
          <w:rFonts w:ascii="宋体" w:hAnsi="宋体"/>
          <w:szCs w:val="24"/>
        </w:rPr>
      </w:pPr>
      <w:r>
        <w:rPr>
          <w:rFonts w:ascii="宋体" w:hAnsi="宋体" w:hint="eastAsia"/>
          <w:szCs w:val="24"/>
        </w:rPr>
        <w:tab/>
        <w:t>发表时间    disc_date  date</w:t>
      </w:r>
    </w:p>
    <w:p w:rsidR="00D82364" w:rsidRDefault="00D82364" w:rsidP="00D82364">
      <w:pPr>
        <w:rPr>
          <w:rFonts w:ascii="宋体" w:hAnsi="宋体"/>
          <w:szCs w:val="24"/>
        </w:rPr>
      </w:pPr>
      <w:r>
        <w:rPr>
          <w:rFonts w:ascii="宋体" w:hAnsi="宋体" w:hint="eastAsia"/>
          <w:szCs w:val="24"/>
        </w:rPr>
        <w:tab/>
        <w:t>点赞数量    disc_praise   int</w:t>
      </w:r>
    </w:p>
    <w:p w:rsidR="00604024" w:rsidRDefault="00604024" w:rsidP="00D82364">
      <w:pPr>
        <w:rPr>
          <w:rFonts w:ascii="宋体" w:hAnsi="宋体"/>
          <w:szCs w:val="24"/>
        </w:rPr>
      </w:pPr>
    </w:p>
    <w:p w:rsidR="00604024" w:rsidRDefault="00604024" w:rsidP="00604024">
      <w:pPr>
        <w:rPr>
          <w:rFonts w:ascii="宋体" w:hAnsi="宋体"/>
          <w:szCs w:val="24"/>
        </w:rPr>
      </w:pPr>
      <w:r>
        <w:rPr>
          <w:rFonts w:ascii="宋体" w:hAnsi="宋体" w:hint="eastAsia"/>
          <w:szCs w:val="24"/>
        </w:rPr>
        <w:lastRenderedPageBreak/>
        <w:t>3.4.2课程模块</w:t>
      </w:r>
    </w:p>
    <w:p w:rsidR="00604024" w:rsidRDefault="00604024" w:rsidP="00604024">
      <w:pPr>
        <w:rPr>
          <w:rFonts w:ascii="宋体" w:hAnsi="宋体"/>
          <w:b/>
          <w:szCs w:val="24"/>
        </w:rPr>
      </w:pPr>
    </w:p>
    <w:p w:rsidR="00604024" w:rsidRDefault="00604024" w:rsidP="00604024">
      <w:pPr>
        <w:rPr>
          <w:rFonts w:ascii="宋体" w:hAnsi="宋体"/>
          <w:b/>
          <w:szCs w:val="24"/>
        </w:rPr>
      </w:pPr>
      <w:r>
        <w:rPr>
          <w:rFonts w:ascii="宋体" w:hAnsi="宋体" w:hint="eastAsia"/>
          <w:b/>
          <w:szCs w:val="24"/>
        </w:rPr>
        <w:t>课程表（course）</w:t>
      </w:r>
    </w:p>
    <w:p w:rsidR="00604024" w:rsidRDefault="00604024" w:rsidP="00604024">
      <w:pPr>
        <w:rPr>
          <w:rFonts w:ascii="宋体" w:hAnsi="宋体"/>
          <w:b/>
          <w:szCs w:val="24"/>
        </w:rPr>
      </w:pPr>
      <w:r>
        <w:rPr>
          <w:rFonts w:ascii="宋体" w:hAnsi="宋体" w:hint="eastAsia"/>
          <w:b/>
          <w:szCs w:val="24"/>
        </w:rPr>
        <w:tab/>
        <w:t>课程id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 xml:space="preserve">course_id </w:t>
      </w:r>
      <w:r>
        <w:rPr>
          <w:rFonts w:ascii="宋体" w:hAnsi="宋体" w:hint="eastAsia"/>
          <w:b/>
          <w:szCs w:val="24"/>
        </w:rPr>
        <w:tab/>
      </w:r>
      <w:r>
        <w:rPr>
          <w:rFonts w:ascii="宋体" w:hAnsi="宋体" w:hint="eastAsia"/>
          <w:b/>
          <w:szCs w:val="24"/>
        </w:rPr>
        <w:tab/>
      </w:r>
      <w:r>
        <w:rPr>
          <w:rFonts w:ascii="宋体" w:hAnsi="宋体" w:hint="eastAsia"/>
          <w:b/>
          <w:szCs w:val="24"/>
        </w:rPr>
        <w:tab/>
        <w:t>int</w:t>
      </w:r>
    </w:p>
    <w:p w:rsidR="00604024" w:rsidRDefault="00604024" w:rsidP="00604024">
      <w:pPr>
        <w:rPr>
          <w:rFonts w:ascii="宋体" w:hAnsi="宋体"/>
          <w:b/>
          <w:szCs w:val="24"/>
        </w:rPr>
      </w:pPr>
      <w:r>
        <w:rPr>
          <w:rFonts w:ascii="宋体" w:hAnsi="宋体" w:hint="eastAsia"/>
          <w:b/>
          <w:szCs w:val="24"/>
        </w:rPr>
        <w:tab/>
        <w:t>课程标题</w:t>
      </w:r>
      <w:r>
        <w:rPr>
          <w:rFonts w:ascii="宋体" w:hAnsi="宋体" w:hint="eastAsia"/>
          <w:b/>
          <w:szCs w:val="24"/>
        </w:rPr>
        <w:tab/>
      </w:r>
      <w:r>
        <w:rPr>
          <w:rFonts w:ascii="宋体" w:hAnsi="宋体" w:hint="eastAsia"/>
          <w:b/>
          <w:szCs w:val="24"/>
        </w:rPr>
        <w:tab/>
      </w:r>
      <w:r>
        <w:rPr>
          <w:rFonts w:ascii="宋体" w:hAnsi="宋体" w:hint="eastAsia"/>
          <w:b/>
          <w:szCs w:val="24"/>
        </w:rPr>
        <w:tab/>
        <w:t xml:space="preserve">cour_title </w:t>
      </w:r>
      <w:r>
        <w:rPr>
          <w:rFonts w:ascii="宋体" w:hAnsi="宋体" w:hint="eastAsia"/>
          <w:b/>
          <w:szCs w:val="24"/>
        </w:rPr>
        <w:tab/>
      </w:r>
      <w:r>
        <w:rPr>
          <w:rFonts w:ascii="宋体" w:hAnsi="宋体" w:hint="eastAsia"/>
          <w:b/>
          <w:szCs w:val="24"/>
        </w:rPr>
        <w:tab/>
        <w:t>string</w:t>
      </w:r>
    </w:p>
    <w:p w:rsidR="00604024" w:rsidRDefault="00604024" w:rsidP="00604024">
      <w:pPr>
        <w:rPr>
          <w:rFonts w:ascii="宋体" w:hAnsi="宋体"/>
          <w:b/>
          <w:szCs w:val="24"/>
        </w:rPr>
      </w:pPr>
      <w:r>
        <w:rPr>
          <w:rFonts w:ascii="宋体" w:hAnsi="宋体" w:hint="eastAsia"/>
          <w:b/>
          <w:szCs w:val="24"/>
        </w:rPr>
        <w:tab/>
        <w:t>缩略图</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cour_image</w:t>
      </w:r>
      <w:r>
        <w:rPr>
          <w:rFonts w:ascii="宋体" w:hAnsi="宋体" w:hint="eastAsia"/>
          <w:b/>
          <w:szCs w:val="24"/>
        </w:rPr>
        <w:tab/>
      </w:r>
      <w:r>
        <w:rPr>
          <w:rFonts w:ascii="宋体" w:hAnsi="宋体" w:hint="eastAsia"/>
          <w:b/>
          <w:szCs w:val="24"/>
        </w:rPr>
        <w:tab/>
      </w:r>
      <w:r>
        <w:rPr>
          <w:rFonts w:ascii="宋体" w:hAnsi="宋体" w:hint="eastAsia"/>
          <w:b/>
          <w:szCs w:val="24"/>
        </w:rPr>
        <w:tab/>
        <w:t>string</w:t>
      </w:r>
    </w:p>
    <w:p w:rsidR="00604024" w:rsidRDefault="00604024" w:rsidP="00604024">
      <w:pPr>
        <w:rPr>
          <w:rFonts w:ascii="宋体" w:hAnsi="宋体"/>
          <w:b/>
          <w:szCs w:val="24"/>
        </w:rPr>
      </w:pPr>
      <w:r>
        <w:rPr>
          <w:rFonts w:ascii="宋体" w:hAnsi="宋体" w:hint="eastAsia"/>
          <w:b/>
          <w:szCs w:val="24"/>
        </w:rPr>
        <w:tab/>
        <w:t>地址</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cour_url</w:t>
      </w:r>
      <w:r>
        <w:rPr>
          <w:rFonts w:ascii="宋体" w:hAnsi="宋体" w:hint="eastAsia"/>
          <w:b/>
          <w:szCs w:val="24"/>
        </w:rPr>
        <w:tab/>
      </w:r>
      <w:r>
        <w:rPr>
          <w:rFonts w:ascii="宋体" w:hAnsi="宋体" w:hint="eastAsia"/>
          <w:b/>
          <w:szCs w:val="24"/>
        </w:rPr>
        <w:tab/>
      </w:r>
      <w:r>
        <w:rPr>
          <w:rFonts w:ascii="宋体" w:hAnsi="宋体" w:hint="eastAsia"/>
          <w:b/>
          <w:szCs w:val="24"/>
        </w:rPr>
        <w:tab/>
        <w:t>string</w:t>
      </w:r>
    </w:p>
    <w:p w:rsidR="00604024" w:rsidRDefault="00604024" w:rsidP="00604024">
      <w:pPr>
        <w:rPr>
          <w:rFonts w:ascii="宋体" w:hAnsi="宋体"/>
          <w:b/>
          <w:szCs w:val="24"/>
        </w:rPr>
      </w:pPr>
      <w:r>
        <w:rPr>
          <w:rFonts w:ascii="宋体" w:hAnsi="宋体" w:hint="eastAsia"/>
          <w:b/>
          <w:szCs w:val="24"/>
        </w:rPr>
        <w:tab/>
        <w:t>时长</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cour_duration</w:t>
      </w:r>
      <w:r>
        <w:rPr>
          <w:rFonts w:ascii="宋体" w:hAnsi="宋体" w:hint="eastAsia"/>
          <w:b/>
          <w:szCs w:val="24"/>
        </w:rPr>
        <w:tab/>
      </w:r>
      <w:r>
        <w:rPr>
          <w:rFonts w:ascii="宋体" w:hAnsi="宋体" w:hint="eastAsia"/>
          <w:b/>
          <w:szCs w:val="24"/>
        </w:rPr>
        <w:tab/>
        <w:t>string</w:t>
      </w:r>
    </w:p>
    <w:p w:rsidR="00604024" w:rsidRDefault="00604024" w:rsidP="00604024">
      <w:pPr>
        <w:rPr>
          <w:rFonts w:ascii="宋体" w:hAnsi="宋体"/>
          <w:b/>
          <w:szCs w:val="24"/>
        </w:rPr>
      </w:pPr>
      <w:r>
        <w:rPr>
          <w:rFonts w:ascii="宋体" w:hAnsi="宋体" w:hint="eastAsia"/>
          <w:b/>
          <w:szCs w:val="24"/>
        </w:rPr>
        <w:tab/>
        <w:t>点击量</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cour_hot</w:t>
      </w:r>
      <w:r>
        <w:rPr>
          <w:rFonts w:ascii="宋体" w:hAnsi="宋体" w:hint="eastAsia"/>
          <w:b/>
          <w:szCs w:val="24"/>
        </w:rPr>
        <w:tab/>
      </w:r>
      <w:r>
        <w:rPr>
          <w:rFonts w:ascii="宋体" w:hAnsi="宋体" w:hint="eastAsia"/>
          <w:b/>
          <w:szCs w:val="24"/>
        </w:rPr>
        <w:tab/>
      </w:r>
      <w:r>
        <w:rPr>
          <w:rFonts w:ascii="宋体" w:hAnsi="宋体" w:hint="eastAsia"/>
          <w:b/>
          <w:szCs w:val="24"/>
        </w:rPr>
        <w:tab/>
        <w:t>int</w:t>
      </w:r>
    </w:p>
    <w:p w:rsidR="00604024" w:rsidRDefault="00604024" w:rsidP="00604024">
      <w:pPr>
        <w:rPr>
          <w:rFonts w:ascii="宋体" w:hAnsi="宋体"/>
          <w:b/>
          <w:szCs w:val="24"/>
        </w:rPr>
      </w:pPr>
      <w:r>
        <w:rPr>
          <w:rFonts w:ascii="宋体" w:hAnsi="宋体" w:hint="eastAsia"/>
          <w:b/>
          <w:szCs w:val="24"/>
        </w:rPr>
        <w:tab/>
        <w:t>发布时间</w:t>
      </w:r>
      <w:r>
        <w:rPr>
          <w:rFonts w:ascii="宋体" w:hAnsi="宋体" w:hint="eastAsia"/>
          <w:b/>
          <w:szCs w:val="24"/>
        </w:rPr>
        <w:tab/>
      </w:r>
      <w:r>
        <w:rPr>
          <w:rFonts w:ascii="宋体" w:hAnsi="宋体" w:hint="eastAsia"/>
          <w:b/>
          <w:szCs w:val="24"/>
        </w:rPr>
        <w:tab/>
      </w:r>
      <w:r>
        <w:rPr>
          <w:rFonts w:ascii="宋体" w:hAnsi="宋体" w:hint="eastAsia"/>
          <w:b/>
          <w:szCs w:val="24"/>
        </w:rPr>
        <w:tab/>
        <w:t>cour_date</w:t>
      </w:r>
      <w:r>
        <w:rPr>
          <w:rFonts w:ascii="宋体" w:hAnsi="宋体" w:hint="eastAsia"/>
          <w:b/>
          <w:szCs w:val="24"/>
        </w:rPr>
        <w:tab/>
      </w:r>
      <w:r>
        <w:rPr>
          <w:rFonts w:ascii="宋体" w:hAnsi="宋体" w:hint="eastAsia"/>
          <w:b/>
          <w:szCs w:val="24"/>
        </w:rPr>
        <w:tab/>
      </w:r>
      <w:r>
        <w:rPr>
          <w:rFonts w:ascii="宋体" w:hAnsi="宋体" w:hint="eastAsia"/>
          <w:b/>
          <w:szCs w:val="24"/>
        </w:rPr>
        <w:tab/>
        <w:t>date</w:t>
      </w:r>
    </w:p>
    <w:p w:rsidR="00604024" w:rsidRDefault="00604024" w:rsidP="00604024">
      <w:pPr>
        <w:rPr>
          <w:rFonts w:ascii="宋体" w:hAnsi="宋体"/>
          <w:b/>
          <w:szCs w:val="24"/>
        </w:rPr>
      </w:pPr>
      <w:r>
        <w:rPr>
          <w:rFonts w:ascii="宋体" w:hAnsi="宋体" w:hint="eastAsia"/>
          <w:b/>
          <w:szCs w:val="24"/>
        </w:rPr>
        <w:tab/>
        <w:t>资源</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cour_source</w:t>
      </w:r>
      <w:r>
        <w:rPr>
          <w:rFonts w:ascii="宋体" w:hAnsi="宋体" w:hint="eastAsia"/>
          <w:b/>
          <w:szCs w:val="24"/>
        </w:rPr>
        <w:tab/>
      </w:r>
      <w:r>
        <w:rPr>
          <w:rFonts w:ascii="宋体" w:hAnsi="宋体" w:hint="eastAsia"/>
          <w:b/>
          <w:szCs w:val="24"/>
        </w:rPr>
        <w:tab/>
        <w:t>string</w:t>
      </w:r>
    </w:p>
    <w:p w:rsidR="00604024" w:rsidRDefault="00604024" w:rsidP="00604024">
      <w:pPr>
        <w:rPr>
          <w:rFonts w:ascii="宋体" w:hAnsi="宋体"/>
          <w:b/>
          <w:szCs w:val="24"/>
        </w:rPr>
      </w:pPr>
      <w:r>
        <w:rPr>
          <w:rFonts w:ascii="宋体" w:hAnsi="宋体" w:hint="eastAsia"/>
          <w:b/>
          <w:szCs w:val="24"/>
        </w:rPr>
        <w:tab/>
        <w:t>简介</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cour_content</w:t>
      </w:r>
      <w:r>
        <w:rPr>
          <w:rFonts w:ascii="宋体" w:hAnsi="宋体" w:hint="eastAsia"/>
          <w:b/>
          <w:szCs w:val="24"/>
        </w:rPr>
        <w:tab/>
      </w:r>
      <w:r>
        <w:rPr>
          <w:rFonts w:ascii="宋体" w:hAnsi="宋体" w:hint="eastAsia"/>
          <w:b/>
          <w:szCs w:val="24"/>
        </w:rPr>
        <w:tab/>
        <w:t>string</w:t>
      </w:r>
    </w:p>
    <w:p w:rsidR="00604024" w:rsidRDefault="00604024" w:rsidP="00604024">
      <w:pPr>
        <w:rPr>
          <w:rFonts w:ascii="宋体" w:hAnsi="宋体"/>
          <w:b/>
          <w:szCs w:val="24"/>
        </w:rPr>
      </w:pPr>
      <w:r>
        <w:rPr>
          <w:rFonts w:ascii="宋体" w:hAnsi="宋体" w:hint="eastAsia"/>
          <w:b/>
          <w:szCs w:val="24"/>
        </w:rPr>
        <w:tab/>
        <w:t>语言</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cour_language</w:t>
      </w:r>
      <w:r>
        <w:rPr>
          <w:rFonts w:ascii="宋体" w:hAnsi="宋体" w:hint="eastAsia"/>
          <w:b/>
          <w:szCs w:val="24"/>
        </w:rPr>
        <w:tab/>
      </w:r>
      <w:r>
        <w:rPr>
          <w:rFonts w:ascii="宋体" w:hAnsi="宋体" w:hint="eastAsia"/>
          <w:b/>
          <w:szCs w:val="24"/>
        </w:rPr>
        <w:tab/>
        <w:t>string</w:t>
      </w:r>
    </w:p>
    <w:p w:rsidR="00604024" w:rsidRDefault="00604024" w:rsidP="00604024">
      <w:pPr>
        <w:rPr>
          <w:rFonts w:ascii="宋体" w:hAnsi="宋体"/>
          <w:b/>
          <w:szCs w:val="24"/>
        </w:rPr>
      </w:pPr>
      <w:r>
        <w:rPr>
          <w:rFonts w:ascii="宋体" w:hAnsi="宋体" w:hint="eastAsia"/>
          <w:b/>
          <w:szCs w:val="24"/>
        </w:rPr>
        <w:tab/>
        <w:t>教师</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cour_teacher</w:t>
      </w:r>
      <w:r>
        <w:rPr>
          <w:rFonts w:ascii="宋体" w:hAnsi="宋体" w:hint="eastAsia"/>
          <w:b/>
          <w:szCs w:val="24"/>
        </w:rPr>
        <w:tab/>
      </w:r>
      <w:r>
        <w:rPr>
          <w:rFonts w:ascii="宋体" w:hAnsi="宋体" w:hint="eastAsia"/>
          <w:b/>
          <w:szCs w:val="24"/>
        </w:rPr>
        <w:tab/>
        <w:t>string</w:t>
      </w:r>
    </w:p>
    <w:p w:rsidR="00604024" w:rsidRDefault="00604024" w:rsidP="00604024">
      <w:pPr>
        <w:rPr>
          <w:rFonts w:ascii="宋体" w:hAnsi="宋体"/>
          <w:b/>
          <w:szCs w:val="24"/>
        </w:rPr>
      </w:pPr>
      <w:r>
        <w:rPr>
          <w:rFonts w:ascii="宋体" w:hAnsi="宋体" w:hint="eastAsia"/>
          <w:b/>
          <w:szCs w:val="24"/>
        </w:rPr>
        <w:tab/>
        <w:t>类型id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language_id</w:t>
      </w:r>
      <w:r>
        <w:rPr>
          <w:rFonts w:ascii="宋体" w:hAnsi="宋体" w:hint="eastAsia"/>
          <w:b/>
          <w:szCs w:val="24"/>
        </w:rPr>
        <w:tab/>
      </w:r>
      <w:r>
        <w:rPr>
          <w:rFonts w:ascii="宋体" w:hAnsi="宋体" w:hint="eastAsia"/>
          <w:b/>
          <w:szCs w:val="24"/>
        </w:rPr>
        <w:tab/>
        <w:t>int</w:t>
      </w:r>
    </w:p>
    <w:p w:rsidR="00604024" w:rsidRDefault="00604024" w:rsidP="00604024">
      <w:pPr>
        <w:rPr>
          <w:rFonts w:ascii="宋体" w:hAnsi="宋体"/>
          <w:b/>
          <w:szCs w:val="24"/>
        </w:rPr>
      </w:pPr>
      <w:r>
        <w:rPr>
          <w:rFonts w:ascii="宋体" w:hAnsi="宋体" w:hint="eastAsia"/>
          <w:b/>
          <w:szCs w:val="24"/>
        </w:rPr>
        <w:tab/>
        <w:t>方向id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decoration_id</w:t>
      </w:r>
      <w:r>
        <w:rPr>
          <w:rFonts w:ascii="宋体" w:hAnsi="宋体" w:hint="eastAsia"/>
          <w:b/>
          <w:szCs w:val="24"/>
        </w:rPr>
        <w:tab/>
      </w:r>
      <w:r>
        <w:rPr>
          <w:rFonts w:ascii="宋体" w:hAnsi="宋体" w:hint="eastAsia"/>
          <w:b/>
          <w:szCs w:val="24"/>
        </w:rPr>
        <w:tab/>
        <w:t>int</w:t>
      </w:r>
    </w:p>
    <w:p w:rsidR="00604024" w:rsidRDefault="00604024" w:rsidP="00604024">
      <w:pPr>
        <w:rPr>
          <w:rFonts w:ascii="宋体" w:hAnsi="宋体"/>
          <w:b/>
          <w:szCs w:val="24"/>
        </w:rPr>
      </w:pPr>
      <w:r>
        <w:rPr>
          <w:rFonts w:ascii="宋体" w:hAnsi="宋体" w:hint="eastAsia"/>
          <w:b/>
          <w:szCs w:val="24"/>
        </w:rPr>
        <w:tab/>
        <w:t>难度id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level_id</w:t>
      </w:r>
      <w:r>
        <w:rPr>
          <w:rFonts w:ascii="宋体" w:hAnsi="宋体" w:hint="eastAsia"/>
          <w:b/>
          <w:szCs w:val="24"/>
        </w:rPr>
        <w:tab/>
      </w:r>
      <w:r>
        <w:rPr>
          <w:rFonts w:ascii="宋体" w:hAnsi="宋体" w:hint="eastAsia"/>
          <w:b/>
          <w:szCs w:val="24"/>
        </w:rPr>
        <w:tab/>
      </w:r>
      <w:r>
        <w:rPr>
          <w:rFonts w:ascii="宋体" w:hAnsi="宋体" w:hint="eastAsia"/>
          <w:b/>
          <w:szCs w:val="24"/>
        </w:rPr>
        <w:tab/>
        <w:t>int</w:t>
      </w:r>
    </w:p>
    <w:p w:rsidR="00604024" w:rsidRDefault="00604024" w:rsidP="00604024">
      <w:pPr>
        <w:rPr>
          <w:rFonts w:ascii="宋体" w:hAnsi="宋体"/>
          <w:b/>
          <w:szCs w:val="24"/>
        </w:rPr>
      </w:pPr>
      <w:r>
        <w:rPr>
          <w:rFonts w:ascii="宋体" w:hAnsi="宋体" w:hint="eastAsia"/>
          <w:b/>
          <w:szCs w:val="24"/>
        </w:rPr>
        <w:tab/>
      </w:r>
    </w:p>
    <w:p w:rsidR="00604024" w:rsidRDefault="00604024" w:rsidP="00604024">
      <w:pPr>
        <w:rPr>
          <w:rFonts w:ascii="宋体" w:hAnsi="宋体"/>
          <w:b/>
          <w:szCs w:val="24"/>
        </w:rPr>
      </w:pPr>
    </w:p>
    <w:p w:rsidR="00604024" w:rsidRDefault="00604024" w:rsidP="00604024">
      <w:pPr>
        <w:rPr>
          <w:rFonts w:ascii="宋体" w:hAnsi="宋体"/>
          <w:b/>
          <w:szCs w:val="24"/>
        </w:rPr>
      </w:pPr>
      <w:r>
        <w:rPr>
          <w:rFonts w:ascii="宋体" w:hAnsi="宋体" w:hint="eastAsia"/>
          <w:b/>
          <w:szCs w:val="24"/>
        </w:rPr>
        <w:t>类型表（language）</w:t>
      </w:r>
    </w:p>
    <w:p w:rsidR="00604024" w:rsidRDefault="00604024" w:rsidP="00604024">
      <w:pPr>
        <w:rPr>
          <w:rFonts w:ascii="宋体" w:hAnsi="宋体"/>
          <w:b/>
          <w:szCs w:val="24"/>
        </w:rPr>
      </w:pPr>
      <w:r>
        <w:rPr>
          <w:rFonts w:ascii="宋体" w:hAnsi="宋体" w:hint="eastAsia"/>
          <w:b/>
          <w:szCs w:val="24"/>
        </w:rPr>
        <w:tab/>
        <w:t>类型id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language_id</w:t>
      </w:r>
      <w:r>
        <w:rPr>
          <w:rFonts w:ascii="宋体" w:hAnsi="宋体" w:hint="eastAsia"/>
          <w:b/>
          <w:szCs w:val="24"/>
        </w:rPr>
        <w:tab/>
      </w:r>
      <w:r>
        <w:rPr>
          <w:rFonts w:ascii="宋体" w:hAnsi="宋体" w:hint="eastAsia"/>
          <w:b/>
          <w:szCs w:val="24"/>
        </w:rPr>
        <w:tab/>
      </w:r>
      <w:r>
        <w:rPr>
          <w:rFonts w:ascii="宋体" w:hAnsi="宋体" w:hint="eastAsia"/>
          <w:b/>
          <w:szCs w:val="24"/>
        </w:rPr>
        <w:tab/>
        <w:t>int</w:t>
      </w:r>
    </w:p>
    <w:p w:rsidR="00604024" w:rsidRDefault="00604024" w:rsidP="00604024">
      <w:pPr>
        <w:rPr>
          <w:rFonts w:ascii="宋体" w:hAnsi="宋体"/>
          <w:b/>
          <w:szCs w:val="24"/>
        </w:rPr>
      </w:pPr>
      <w:r>
        <w:rPr>
          <w:rFonts w:ascii="宋体" w:hAnsi="宋体" w:hint="eastAsia"/>
          <w:b/>
          <w:szCs w:val="24"/>
        </w:rPr>
        <w:tab/>
        <w:t>类型名字</w:t>
      </w:r>
      <w:r>
        <w:rPr>
          <w:rFonts w:ascii="宋体" w:hAnsi="宋体" w:hint="eastAsia"/>
          <w:b/>
          <w:szCs w:val="24"/>
        </w:rPr>
        <w:tab/>
      </w:r>
      <w:r>
        <w:rPr>
          <w:rFonts w:ascii="宋体" w:hAnsi="宋体" w:hint="eastAsia"/>
          <w:b/>
          <w:szCs w:val="24"/>
        </w:rPr>
        <w:tab/>
      </w:r>
      <w:r>
        <w:rPr>
          <w:rFonts w:ascii="宋体" w:hAnsi="宋体" w:hint="eastAsia"/>
          <w:b/>
          <w:szCs w:val="24"/>
        </w:rPr>
        <w:tab/>
        <w:t>lang_name</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string</w:t>
      </w:r>
    </w:p>
    <w:p w:rsidR="00604024" w:rsidRDefault="00604024" w:rsidP="00604024">
      <w:pPr>
        <w:rPr>
          <w:rFonts w:ascii="宋体" w:hAnsi="宋体"/>
          <w:b/>
          <w:szCs w:val="24"/>
        </w:rPr>
      </w:pPr>
      <w:r>
        <w:rPr>
          <w:rFonts w:ascii="宋体" w:hAnsi="宋体" w:hint="eastAsia"/>
          <w:b/>
          <w:szCs w:val="24"/>
        </w:rPr>
        <w:tab/>
        <w:t>方向id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decoration_id</w:t>
      </w:r>
      <w:r>
        <w:rPr>
          <w:rFonts w:ascii="宋体" w:hAnsi="宋体" w:hint="eastAsia"/>
          <w:b/>
          <w:szCs w:val="24"/>
        </w:rPr>
        <w:tab/>
      </w:r>
      <w:r>
        <w:rPr>
          <w:rFonts w:ascii="宋体" w:hAnsi="宋体" w:hint="eastAsia"/>
          <w:b/>
          <w:szCs w:val="24"/>
        </w:rPr>
        <w:tab/>
      </w:r>
      <w:r>
        <w:rPr>
          <w:rFonts w:ascii="宋体" w:hAnsi="宋体" w:hint="eastAsia"/>
          <w:b/>
          <w:szCs w:val="24"/>
        </w:rPr>
        <w:tab/>
        <w:t>int</w:t>
      </w:r>
    </w:p>
    <w:p w:rsidR="00604024" w:rsidRDefault="00604024" w:rsidP="00604024">
      <w:pPr>
        <w:rPr>
          <w:rFonts w:ascii="宋体" w:hAnsi="宋体"/>
          <w:b/>
          <w:szCs w:val="24"/>
        </w:rPr>
      </w:pPr>
    </w:p>
    <w:p w:rsidR="00604024" w:rsidRDefault="00604024" w:rsidP="00604024">
      <w:pPr>
        <w:rPr>
          <w:rFonts w:ascii="宋体" w:hAnsi="宋体"/>
          <w:b/>
          <w:szCs w:val="24"/>
        </w:rPr>
      </w:pPr>
    </w:p>
    <w:p w:rsidR="00604024" w:rsidRDefault="00604024" w:rsidP="00604024">
      <w:pPr>
        <w:rPr>
          <w:rFonts w:ascii="宋体" w:hAnsi="宋体"/>
          <w:b/>
          <w:szCs w:val="24"/>
        </w:rPr>
      </w:pPr>
      <w:r>
        <w:rPr>
          <w:rFonts w:ascii="宋体" w:hAnsi="宋体" w:hint="eastAsia"/>
          <w:b/>
          <w:szCs w:val="24"/>
        </w:rPr>
        <w:t>方向表（decoration）</w:t>
      </w:r>
    </w:p>
    <w:p w:rsidR="00604024" w:rsidRDefault="00604024" w:rsidP="00604024">
      <w:pPr>
        <w:rPr>
          <w:rFonts w:ascii="宋体" w:hAnsi="宋体"/>
          <w:b/>
          <w:szCs w:val="24"/>
        </w:rPr>
      </w:pPr>
      <w:r>
        <w:rPr>
          <w:rFonts w:ascii="宋体" w:hAnsi="宋体" w:hint="eastAsia"/>
          <w:b/>
          <w:szCs w:val="24"/>
        </w:rPr>
        <w:tab/>
        <w:t>方向id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decoration_id</w:t>
      </w:r>
      <w:r>
        <w:rPr>
          <w:rFonts w:ascii="宋体" w:hAnsi="宋体" w:hint="eastAsia"/>
          <w:b/>
          <w:szCs w:val="24"/>
        </w:rPr>
        <w:tab/>
      </w:r>
      <w:r>
        <w:rPr>
          <w:rFonts w:ascii="宋体" w:hAnsi="宋体" w:hint="eastAsia"/>
          <w:b/>
          <w:szCs w:val="24"/>
        </w:rPr>
        <w:tab/>
      </w:r>
      <w:r>
        <w:rPr>
          <w:rFonts w:ascii="宋体" w:hAnsi="宋体" w:hint="eastAsia"/>
          <w:b/>
          <w:szCs w:val="24"/>
        </w:rPr>
        <w:tab/>
        <w:t>int</w:t>
      </w:r>
    </w:p>
    <w:p w:rsidR="00604024" w:rsidRDefault="00604024" w:rsidP="00604024">
      <w:pPr>
        <w:rPr>
          <w:rFonts w:ascii="宋体" w:hAnsi="宋体"/>
          <w:b/>
          <w:szCs w:val="24"/>
        </w:rPr>
      </w:pPr>
      <w:r>
        <w:rPr>
          <w:rFonts w:ascii="宋体" w:hAnsi="宋体" w:hint="eastAsia"/>
          <w:b/>
          <w:szCs w:val="24"/>
        </w:rPr>
        <w:tab/>
        <w:t>方向名</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deco_name</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string</w:t>
      </w:r>
    </w:p>
    <w:p w:rsidR="00604024" w:rsidRDefault="00604024" w:rsidP="00604024">
      <w:pPr>
        <w:rPr>
          <w:rFonts w:ascii="宋体" w:hAnsi="宋体"/>
          <w:b/>
          <w:szCs w:val="24"/>
        </w:rPr>
      </w:pPr>
    </w:p>
    <w:p w:rsidR="00604024" w:rsidRDefault="00604024" w:rsidP="00604024">
      <w:pPr>
        <w:rPr>
          <w:rFonts w:ascii="宋体" w:hAnsi="宋体"/>
          <w:b/>
          <w:szCs w:val="24"/>
        </w:rPr>
      </w:pPr>
    </w:p>
    <w:p w:rsidR="00604024" w:rsidRDefault="00604024" w:rsidP="00604024">
      <w:pPr>
        <w:rPr>
          <w:rFonts w:ascii="宋体" w:hAnsi="宋体"/>
          <w:b/>
          <w:szCs w:val="24"/>
        </w:rPr>
      </w:pPr>
      <w:r>
        <w:rPr>
          <w:rFonts w:ascii="宋体" w:hAnsi="宋体" w:hint="eastAsia"/>
          <w:b/>
          <w:szCs w:val="24"/>
        </w:rPr>
        <w:t>难度表（level）</w:t>
      </w:r>
    </w:p>
    <w:p w:rsidR="00604024" w:rsidRDefault="00604024" w:rsidP="00604024">
      <w:pPr>
        <w:rPr>
          <w:rFonts w:ascii="宋体" w:hAnsi="宋体"/>
          <w:b/>
          <w:szCs w:val="24"/>
        </w:rPr>
      </w:pPr>
      <w:r>
        <w:rPr>
          <w:rFonts w:ascii="宋体" w:hAnsi="宋体" w:hint="eastAsia"/>
          <w:b/>
          <w:szCs w:val="24"/>
        </w:rPr>
        <w:tab/>
        <w:t>难度id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level_id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int</w:t>
      </w:r>
    </w:p>
    <w:p w:rsidR="00604024" w:rsidRDefault="00604024" w:rsidP="00604024">
      <w:pPr>
        <w:rPr>
          <w:rFonts w:ascii="宋体" w:hAnsi="宋体"/>
          <w:b/>
          <w:szCs w:val="24"/>
        </w:rPr>
      </w:pPr>
      <w:r>
        <w:rPr>
          <w:rFonts w:ascii="宋体" w:hAnsi="宋体" w:hint="eastAsia"/>
          <w:b/>
          <w:szCs w:val="24"/>
        </w:rPr>
        <w:tab/>
        <w:t>难度名</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leve_name</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string</w:t>
      </w:r>
    </w:p>
    <w:p w:rsidR="00604024" w:rsidRDefault="00604024" w:rsidP="00604024">
      <w:pPr>
        <w:rPr>
          <w:rFonts w:ascii="宋体" w:hAnsi="宋体"/>
          <w:b/>
          <w:szCs w:val="24"/>
        </w:rPr>
      </w:pPr>
    </w:p>
    <w:p w:rsidR="00604024" w:rsidRDefault="00604024" w:rsidP="00604024">
      <w:pPr>
        <w:rPr>
          <w:rFonts w:ascii="宋体" w:hAnsi="宋体"/>
          <w:b/>
          <w:szCs w:val="24"/>
        </w:rPr>
      </w:pPr>
    </w:p>
    <w:p w:rsidR="00604024" w:rsidRDefault="00604024" w:rsidP="00604024">
      <w:pPr>
        <w:rPr>
          <w:rFonts w:ascii="宋体" w:hAnsi="宋体"/>
          <w:b/>
          <w:szCs w:val="24"/>
        </w:rPr>
      </w:pPr>
      <w:r>
        <w:rPr>
          <w:rFonts w:ascii="宋体" w:hAnsi="宋体" w:hint="eastAsia"/>
          <w:b/>
          <w:szCs w:val="24"/>
        </w:rPr>
        <w:t>课程计划表（plan）</w:t>
      </w:r>
    </w:p>
    <w:p w:rsidR="00604024" w:rsidRDefault="00604024" w:rsidP="00604024">
      <w:pPr>
        <w:rPr>
          <w:rFonts w:ascii="宋体" w:hAnsi="宋体"/>
          <w:b/>
          <w:szCs w:val="24"/>
        </w:rPr>
      </w:pPr>
      <w:r>
        <w:rPr>
          <w:rFonts w:ascii="宋体" w:hAnsi="宋体" w:hint="eastAsia"/>
          <w:b/>
          <w:szCs w:val="24"/>
        </w:rPr>
        <w:tab/>
        <w:t>计划id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plan_id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int</w:t>
      </w:r>
    </w:p>
    <w:p w:rsidR="00604024" w:rsidRDefault="00604024" w:rsidP="00604024">
      <w:pPr>
        <w:rPr>
          <w:rFonts w:ascii="宋体" w:hAnsi="宋体"/>
          <w:b/>
          <w:szCs w:val="24"/>
        </w:rPr>
      </w:pPr>
      <w:r>
        <w:rPr>
          <w:rFonts w:ascii="宋体" w:hAnsi="宋体" w:hint="eastAsia"/>
          <w:b/>
          <w:szCs w:val="24"/>
        </w:rPr>
        <w:tab/>
        <w:t>计划名</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plan_name</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string</w:t>
      </w:r>
    </w:p>
    <w:p w:rsidR="00604024" w:rsidRDefault="00604024" w:rsidP="00604024">
      <w:pPr>
        <w:rPr>
          <w:rFonts w:ascii="宋体" w:hAnsi="宋体"/>
          <w:b/>
          <w:szCs w:val="24"/>
        </w:rPr>
      </w:pPr>
      <w:r>
        <w:rPr>
          <w:rFonts w:ascii="宋体" w:hAnsi="宋体" w:hint="eastAsia"/>
          <w:b/>
          <w:szCs w:val="24"/>
        </w:rPr>
        <w:tab/>
        <w:t>计划内容</w:t>
      </w:r>
      <w:r>
        <w:rPr>
          <w:rFonts w:ascii="宋体" w:hAnsi="宋体" w:hint="eastAsia"/>
          <w:b/>
          <w:szCs w:val="24"/>
        </w:rPr>
        <w:tab/>
      </w:r>
      <w:r>
        <w:rPr>
          <w:rFonts w:ascii="宋体" w:hAnsi="宋体" w:hint="eastAsia"/>
          <w:b/>
          <w:szCs w:val="24"/>
        </w:rPr>
        <w:tab/>
      </w:r>
      <w:r>
        <w:rPr>
          <w:rFonts w:ascii="宋体" w:hAnsi="宋体" w:hint="eastAsia"/>
          <w:b/>
          <w:szCs w:val="24"/>
        </w:rPr>
        <w:tab/>
        <w:t>plan_content</w:t>
      </w:r>
      <w:r>
        <w:rPr>
          <w:rFonts w:ascii="宋体" w:hAnsi="宋体" w:hint="eastAsia"/>
          <w:b/>
          <w:szCs w:val="24"/>
        </w:rPr>
        <w:tab/>
      </w:r>
      <w:r>
        <w:rPr>
          <w:rFonts w:ascii="宋体" w:hAnsi="宋体" w:hint="eastAsia"/>
          <w:b/>
          <w:szCs w:val="24"/>
        </w:rPr>
        <w:tab/>
      </w:r>
      <w:r>
        <w:rPr>
          <w:rFonts w:ascii="宋体" w:hAnsi="宋体" w:hint="eastAsia"/>
          <w:b/>
          <w:szCs w:val="24"/>
        </w:rPr>
        <w:tab/>
        <w:t>string</w:t>
      </w:r>
    </w:p>
    <w:p w:rsidR="00604024" w:rsidRDefault="00604024" w:rsidP="00604024">
      <w:pPr>
        <w:rPr>
          <w:rFonts w:ascii="宋体" w:hAnsi="宋体"/>
          <w:b/>
          <w:szCs w:val="24"/>
        </w:rPr>
      </w:pPr>
    </w:p>
    <w:p w:rsidR="00604024" w:rsidRDefault="00604024" w:rsidP="00604024">
      <w:pPr>
        <w:rPr>
          <w:rFonts w:ascii="宋体" w:hAnsi="宋体"/>
          <w:b/>
          <w:szCs w:val="24"/>
        </w:rPr>
      </w:pPr>
    </w:p>
    <w:p w:rsidR="00604024" w:rsidRDefault="00604024" w:rsidP="00604024">
      <w:pPr>
        <w:rPr>
          <w:rFonts w:ascii="宋体" w:hAnsi="宋体"/>
          <w:b/>
          <w:szCs w:val="24"/>
        </w:rPr>
      </w:pPr>
    </w:p>
    <w:p w:rsidR="00604024" w:rsidRDefault="00604024" w:rsidP="00604024">
      <w:pPr>
        <w:rPr>
          <w:rFonts w:ascii="宋体" w:hAnsi="宋体"/>
          <w:b/>
          <w:szCs w:val="24"/>
        </w:rPr>
      </w:pPr>
      <w:r>
        <w:rPr>
          <w:rFonts w:ascii="宋体" w:hAnsi="宋体" w:hint="eastAsia"/>
          <w:b/>
          <w:szCs w:val="24"/>
        </w:rPr>
        <w:lastRenderedPageBreak/>
        <w:t>章（chapter）</w:t>
      </w:r>
    </w:p>
    <w:p w:rsidR="00604024" w:rsidRDefault="00604024" w:rsidP="00604024">
      <w:pPr>
        <w:rPr>
          <w:rFonts w:ascii="宋体" w:hAnsi="宋体"/>
          <w:b/>
          <w:szCs w:val="24"/>
        </w:rPr>
      </w:pPr>
      <w:r>
        <w:rPr>
          <w:rFonts w:ascii="宋体" w:hAnsi="宋体" w:hint="eastAsia"/>
          <w:b/>
          <w:szCs w:val="24"/>
        </w:rPr>
        <w:tab/>
        <w:t>章id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chapter_id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int</w:t>
      </w:r>
    </w:p>
    <w:p w:rsidR="00604024" w:rsidRDefault="00604024" w:rsidP="00604024">
      <w:pPr>
        <w:rPr>
          <w:rFonts w:ascii="宋体" w:hAnsi="宋体"/>
          <w:b/>
          <w:szCs w:val="24"/>
        </w:rPr>
      </w:pPr>
      <w:r>
        <w:rPr>
          <w:rFonts w:ascii="宋体" w:hAnsi="宋体" w:hint="eastAsia"/>
          <w:b/>
          <w:szCs w:val="24"/>
        </w:rPr>
        <w:tab/>
        <w:t>章名</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chap_name</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string</w:t>
      </w:r>
    </w:p>
    <w:p w:rsidR="00604024" w:rsidRDefault="00604024" w:rsidP="00604024">
      <w:pPr>
        <w:rPr>
          <w:rFonts w:ascii="宋体" w:hAnsi="宋体"/>
          <w:b/>
          <w:szCs w:val="24"/>
        </w:rPr>
      </w:pPr>
      <w:r>
        <w:rPr>
          <w:rFonts w:ascii="宋体" w:hAnsi="宋体" w:hint="eastAsia"/>
          <w:b/>
          <w:szCs w:val="24"/>
        </w:rPr>
        <w:tab/>
        <w:t>课程id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plan_id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int</w:t>
      </w:r>
    </w:p>
    <w:p w:rsidR="00604024" w:rsidRDefault="00604024" w:rsidP="00604024">
      <w:pPr>
        <w:rPr>
          <w:rFonts w:ascii="宋体" w:hAnsi="宋体"/>
          <w:b/>
          <w:szCs w:val="24"/>
        </w:rPr>
      </w:pPr>
    </w:p>
    <w:p w:rsidR="00604024" w:rsidRDefault="00604024" w:rsidP="00604024">
      <w:pPr>
        <w:rPr>
          <w:rFonts w:ascii="宋体" w:hAnsi="宋体"/>
          <w:b/>
          <w:szCs w:val="24"/>
        </w:rPr>
      </w:pPr>
    </w:p>
    <w:p w:rsidR="00604024" w:rsidRDefault="00604024" w:rsidP="00604024">
      <w:pPr>
        <w:rPr>
          <w:rFonts w:ascii="宋体" w:hAnsi="宋体"/>
          <w:b/>
          <w:szCs w:val="24"/>
        </w:rPr>
      </w:pPr>
      <w:r>
        <w:rPr>
          <w:rFonts w:ascii="宋体" w:hAnsi="宋体" w:hint="eastAsia"/>
          <w:b/>
          <w:szCs w:val="24"/>
        </w:rPr>
        <w:t>节（section）</w:t>
      </w:r>
      <w:r>
        <w:rPr>
          <w:rFonts w:ascii="宋体" w:hAnsi="宋体" w:hint="eastAsia"/>
          <w:b/>
          <w:szCs w:val="24"/>
        </w:rPr>
        <w:tab/>
      </w:r>
    </w:p>
    <w:p w:rsidR="00604024" w:rsidRDefault="00604024" w:rsidP="00604024">
      <w:pPr>
        <w:rPr>
          <w:rFonts w:ascii="宋体" w:hAnsi="宋体"/>
          <w:b/>
          <w:szCs w:val="24"/>
        </w:rPr>
      </w:pPr>
      <w:r>
        <w:rPr>
          <w:rFonts w:ascii="宋体" w:hAnsi="宋体" w:hint="eastAsia"/>
          <w:b/>
          <w:szCs w:val="24"/>
        </w:rPr>
        <w:tab/>
        <w:t>节id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section_id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int</w:t>
      </w:r>
    </w:p>
    <w:p w:rsidR="00604024" w:rsidRDefault="00604024" w:rsidP="00604024">
      <w:pPr>
        <w:rPr>
          <w:rFonts w:ascii="宋体" w:hAnsi="宋体"/>
          <w:b/>
          <w:szCs w:val="24"/>
        </w:rPr>
      </w:pPr>
      <w:r>
        <w:rPr>
          <w:rFonts w:ascii="宋体" w:hAnsi="宋体" w:hint="eastAsia"/>
          <w:b/>
          <w:szCs w:val="24"/>
        </w:rPr>
        <w:tab/>
        <w:t>节名</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sect_name</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string</w:t>
      </w:r>
    </w:p>
    <w:p w:rsidR="00604024" w:rsidRDefault="00604024" w:rsidP="00604024">
      <w:pPr>
        <w:rPr>
          <w:rFonts w:ascii="宋体" w:hAnsi="宋体"/>
          <w:b/>
          <w:szCs w:val="24"/>
        </w:rPr>
      </w:pPr>
      <w:r>
        <w:rPr>
          <w:rFonts w:ascii="宋体" w:hAnsi="宋体" w:hint="eastAsia"/>
          <w:b/>
          <w:szCs w:val="24"/>
        </w:rPr>
        <w:tab/>
        <w:t>课程计划id</w:t>
      </w:r>
      <w:r>
        <w:rPr>
          <w:rFonts w:ascii="宋体" w:hAnsi="宋体" w:hint="eastAsia"/>
          <w:b/>
          <w:szCs w:val="24"/>
        </w:rPr>
        <w:tab/>
      </w:r>
      <w:r>
        <w:rPr>
          <w:rFonts w:ascii="宋体" w:hAnsi="宋体" w:hint="eastAsia"/>
          <w:b/>
          <w:szCs w:val="24"/>
        </w:rPr>
        <w:tab/>
        <w:t>plan_id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int</w:t>
      </w:r>
    </w:p>
    <w:p w:rsidR="00604024" w:rsidRDefault="00604024" w:rsidP="00604024">
      <w:pPr>
        <w:ind w:firstLine="420"/>
        <w:rPr>
          <w:rFonts w:ascii="宋体" w:hAnsi="宋体"/>
          <w:b/>
          <w:szCs w:val="24"/>
        </w:rPr>
      </w:pPr>
      <w:r>
        <w:rPr>
          <w:rFonts w:ascii="宋体" w:hAnsi="宋体" w:hint="eastAsia"/>
          <w:b/>
          <w:szCs w:val="24"/>
        </w:rPr>
        <w:t>章id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chap_id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int</w:t>
      </w:r>
    </w:p>
    <w:p w:rsidR="00604024" w:rsidRDefault="00604024" w:rsidP="00604024">
      <w:pPr>
        <w:rPr>
          <w:rFonts w:ascii="宋体" w:hAnsi="宋体"/>
          <w:b/>
          <w:szCs w:val="24"/>
        </w:rPr>
      </w:pPr>
      <w:r>
        <w:rPr>
          <w:rFonts w:ascii="宋体" w:hAnsi="宋体" w:hint="eastAsia"/>
          <w:b/>
          <w:szCs w:val="24"/>
        </w:rPr>
        <w:tab/>
        <w:t>课程id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cour_id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int</w:t>
      </w:r>
    </w:p>
    <w:p w:rsidR="00604024" w:rsidRDefault="00604024" w:rsidP="00604024">
      <w:pPr>
        <w:rPr>
          <w:rFonts w:ascii="宋体" w:hAnsi="宋体"/>
          <w:b/>
          <w:szCs w:val="24"/>
        </w:rPr>
      </w:pPr>
    </w:p>
    <w:p w:rsidR="00604024" w:rsidRDefault="00604024" w:rsidP="00604024">
      <w:pPr>
        <w:rPr>
          <w:rFonts w:ascii="宋体" w:hAnsi="宋体"/>
          <w:b/>
          <w:szCs w:val="24"/>
        </w:rPr>
      </w:pPr>
    </w:p>
    <w:p w:rsidR="00604024" w:rsidRDefault="00604024" w:rsidP="00604024">
      <w:pPr>
        <w:rPr>
          <w:rFonts w:ascii="宋体" w:hAnsi="宋体"/>
          <w:b/>
          <w:szCs w:val="24"/>
        </w:rPr>
      </w:pPr>
    </w:p>
    <w:p w:rsidR="00604024" w:rsidRDefault="00604024" w:rsidP="00604024">
      <w:pPr>
        <w:rPr>
          <w:rFonts w:ascii="宋体" w:hAnsi="宋体"/>
          <w:b/>
          <w:szCs w:val="24"/>
        </w:rPr>
      </w:pPr>
      <w:r>
        <w:rPr>
          <w:rFonts w:ascii="宋体" w:hAnsi="宋体" w:hint="eastAsia"/>
          <w:b/>
          <w:szCs w:val="24"/>
        </w:rPr>
        <w:t>讲师表（teacher）</w:t>
      </w:r>
    </w:p>
    <w:p w:rsidR="00604024" w:rsidRDefault="00604024" w:rsidP="00604024">
      <w:pPr>
        <w:rPr>
          <w:rFonts w:ascii="宋体" w:hAnsi="宋体"/>
          <w:b/>
          <w:szCs w:val="24"/>
        </w:rPr>
      </w:pPr>
      <w:r>
        <w:rPr>
          <w:rFonts w:ascii="宋体" w:hAnsi="宋体" w:hint="eastAsia"/>
          <w:b/>
          <w:szCs w:val="24"/>
        </w:rPr>
        <w:tab/>
        <w:t>讲师id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teacher_id</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id</w:t>
      </w:r>
    </w:p>
    <w:p w:rsidR="00604024" w:rsidRDefault="00604024" w:rsidP="00604024">
      <w:pPr>
        <w:rPr>
          <w:rFonts w:ascii="宋体" w:hAnsi="宋体"/>
          <w:b/>
          <w:szCs w:val="24"/>
        </w:rPr>
      </w:pPr>
      <w:r>
        <w:rPr>
          <w:rFonts w:ascii="宋体" w:hAnsi="宋体" w:hint="eastAsia"/>
          <w:b/>
          <w:szCs w:val="24"/>
        </w:rPr>
        <w:tab/>
        <w:t>讲师名</w:t>
      </w:r>
      <w:r>
        <w:rPr>
          <w:rFonts w:ascii="宋体" w:hAnsi="宋体" w:hint="eastAsia"/>
          <w:b/>
          <w:szCs w:val="24"/>
        </w:rPr>
        <w:tab/>
      </w:r>
      <w:r>
        <w:rPr>
          <w:rFonts w:ascii="宋体" w:hAnsi="宋体" w:hint="eastAsia"/>
          <w:b/>
          <w:szCs w:val="24"/>
        </w:rPr>
        <w:tab/>
      </w:r>
      <w:r>
        <w:rPr>
          <w:rFonts w:ascii="宋体" w:hAnsi="宋体" w:hint="eastAsia"/>
          <w:b/>
          <w:szCs w:val="24"/>
        </w:rPr>
        <w:tab/>
      </w:r>
      <w:r>
        <w:rPr>
          <w:rFonts w:ascii="宋体" w:hAnsi="宋体" w:hint="eastAsia"/>
          <w:b/>
          <w:szCs w:val="24"/>
        </w:rPr>
        <w:tab/>
        <w:t>teacher_name</w:t>
      </w:r>
      <w:r>
        <w:rPr>
          <w:rFonts w:ascii="宋体" w:hAnsi="宋体" w:hint="eastAsia"/>
          <w:b/>
          <w:szCs w:val="24"/>
        </w:rPr>
        <w:tab/>
      </w:r>
      <w:r>
        <w:rPr>
          <w:rFonts w:ascii="宋体" w:hAnsi="宋体" w:hint="eastAsia"/>
          <w:b/>
          <w:szCs w:val="24"/>
        </w:rPr>
        <w:tab/>
      </w:r>
      <w:r>
        <w:rPr>
          <w:rFonts w:ascii="宋体" w:hAnsi="宋体" w:hint="eastAsia"/>
          <w:b/>
          <w:szCs w:val="24"/>
        </w:rPr>
        <w:tab/>
        <w:t>string</w:t>
      </w:r>
    </w:p>
    <w:p w:rsidR="00604024" w:rsidRDefault="00604024" w:rsidP="00604024">
      <w:pPr>
        <w:rPr>
          <w:rFonts w:ascii="宋体" w:hAnsi="宋体"/>
          <w:b/>
          <w:szCs w:val="24"/>
        </w:rPr>
      </w:pPr>
      <w:r>
        <w:rPr>
          <w:rFonts w:ascii="宋体" w:hAnsi="宋体" w:hint="eastAsia"/>
          <w:b/>
          <w:szCs w:val="24"/>
        </w:rPr>
        <w:tab/>
        <w:t>讲师内容</w:t>
      </w:r>
      <w:r>
        <w:rPr>
          <w:rFonts w:ascii="宋体" w:hAnsi="宋体" w:hint="eastAsia"/>
          <w:b/>
          <w:szCs w:val="24"/>
        </w:rPr>
        <w:tab/>
      </w:r>
      <w:r>
        <w:rPr>
          <w:rFonts w:ascii="宋体" w:hAnsi="宋体" w:hint="eastAsia"/>
          <w:b/>
          <w:szCs w:val="24"/>
        </w:rPr>
        <w:tab/>
      </w:r>
      <w:r>
        <w:rPr>
          <w:rFonts w:ascii="宋体" w:hAnsi="宋体" w:hint="eastAsia"/>
          <w:b/>
          <w:szCs w:val="24"/>
        </w:rPr>
        <w:tab/>
        <w:t xml:space="preserve">teacher_contenet </w:t>
      </w:r>
      <w:r>
        <w:rPr>
          <w:rFonts w:ascii="宋体" w:hAnsi="宋体" w:hint="eastAsia"/>
          <w:b/>
          <w:szCs w:val="24"/>
        </w:rPr>
        <w:tab/>
      </w:r>
      <w:r>
        <w:rPr>
          <w:rFonts w:ascii="宋体" w:hAnsi="宋体" w:hint="eastAsia"/>
          <w:b/>
          <w:szCs w:val="24"/>
        </w:rPr>
        <w:tab/>
        <w:t>string</w:t>
      </w:r>
    </w:p>
    <w:p w:rsidR="00604024" w:rsidRDefault="00604024" w:rsidP="00D82364">
      <w:pPr>
        <w:rPr>
          <w:rFonts w:ascii="宋体" w:hAnsi="宋体"/>
          <w:szCs w:val="24"/>
        </w:rPr>
      </w:pPr>
    </w:p>
    <w:p w:rsidR="00855835" w:rsidRDefault="00855835" w:rsidP="00855835"/>
    <w:p w:rsidR="0072144D" w:rsidRDefault="0072144D">
      <w:pPr>
        <w:pStyle w:val="a6"/>
        <w:numPr>
          <w:ilvl w:val="0"/>
          <w:numId w:val="4"/>
        </w:numPr>
        <w:spacing w:line="400" w:lineRule="exact"/>
        <w:rPr>
          <w:sz w:val="28"/>
          <w:szCs w:val="28"/>
        </w:rPr>
      </w:pPr>
      <w:r>
        <w:rPr>
          <w:rFonts w:hint="eastAsia"/>
          <w:sz w:val="28"/>
          <w:szCs w:val="28"/>
        </w:rPr>
        <w:t>数据采集</w:t>
      </w:r>
      <w:bookmarkEnd w:id="45"/>
      <w:bookmarkEnd w:id="46"/>
      <w:bookmarkEnd w:id="47"/>
    </w:p>
    <w:p w:rsidR="00BC6AAE" w:rsidRPr="00BC6AAE" w:rsidRDefault="00BC6AAE" w:rsidP="00BC6AAE">
      <w:r>
        <w:rPr>
          <w:rFonts w:hint="eastAsia"/>
        </w:rPr>
        <w:t xml:space="preserve">  </w:t>
      </w:r>
      <w:r>
        <w:rPr>
          <w:rFonts w:hint="eastAsia"/>
        </w:rPr>
        <w:t>实地考察，百度收集</w:t>
      </w:r>
    </w:p>
    <w:p w:rsidR="0072144D" w:rsidRDefault="0072144D">
      <w:pPr>
        <w:pStyle w:val="a8"/>
        <w:numPr>
          <w:ilvl w:val="0"/>
          <w:numId w:val="1"/>
        </w:numPr>
      </w:pPr>
      <w:bookmarkStart w:id="49" w:name="_Toc21089"/>
      <w:bookmarkStart w:id="50" w:name="_Toc27199"/>
      <w:bookmarkStart w:id="51" w:name="_Toc7300"/>
      <w:r>
        <w:rPr>
          <w:rFonts w:hint="eastAsia"/>
        </w:rPr>
        <w:t>功能需求</w:t>
      </w:r>
      <w:bookmarkEnd w:id="49"/>
      <w:bookmarkEnd w:id="50"/>
      <w:bookmarkEnd w:id="51"/>
    </w:p>
    <w:p w:rsidR="0072144D" w:rsidRDefault="0072144D" w:rsidP="00E02F8E">
      <w:pPr>
        <w:pStyle w:val="a6"/>
        <w:numPr>
          <w:ilvl w:val="0"/>
          <w:numId w:val="5"/>
        </w:numPr>
      </w:pPr>
      <w:bookmarkStart w:id="52" w:name="_Toc22426"/>
      <w:bookmarkStart w:id="53" w:name="_Toc6749"/>
      <w:bookmarkStart w:id="54" w:name="_Toc19165"/>
      <w:r>
        <w:rPr>
          <w:rFonts w:hint="eastAsia"/>
        </w:rPr>
        <w:t>功能用例设</w:t>
      </w:r>
      <w:bookmarkEnd w:id="52"/>
      <w:bookmarkEnd w:id="53"/>
      <w:bookmarkEnd w:id="54"/>
      <w:r w:rsidR="00E02F8E">
        <w:rPr>
          <w:rFonts w:hint="eastAsia"/>
        </w:rPr>
        <w:t>概述</w:t>
      </w:r>
    </w:p>
    <w:p w:rsidR="00E02F8E" w:rsidRPr="00E02F8E" w:rsidRDefault="00E02F8E" w:rsidP="00E02F8E">
      <w:pPr>
        <w:rPr>
          <w:ins w:id="55" w:author="Comparison" w:date="2015-08-25T11:13:00Z"/>
        </w:rPr>
      </w:pPr>
    </w:p>
    <w:p w:rsidR="0072144D" w:rsidRDefault="0072144D">
      <w:bookmarkStart w:id="56" w:name="_Toc9119"/>
    </w:p>
    <w:p w:rsidR="00E02F8E" w:rsidRDefault="00E02F8E" w:rsidP="00E02F8E">
      <w:pPr>
        <w:pStyle w:val="a6"/>
      </w:pPr>
      <w:bookmarkStart w:id="57" w:name="_Toc26022"/>
      <w:bookmarkStart w:id="58" w:name="_Toc523"/>
      <w:r>
        <w:rPr>
          <w:rFonts w:hint="eastAsia"/>
        </w:rPr>
        <w:t>4.2</w:t>
      </w:r>
      <w:bookmarkEnd w:id="56"/>
      <w:bookmarkEnd w:id="57"/>
      <w:bookmarkEnd w:id="58"/>
      <w:r>
        <w:rPr>
          <w:rFonts w:hint="eastAsia"/>
        </w:rPr>
        <w:t>功能用例设详述</w:t>
      </w:r>
    </w:p>
    <w:p w:rsidR="0072144D" w:rsidRDefault="0072144D">
      <w:pPr>
        <w:pStyle w:val="ab"/>
        <w:spacing w:beforeLines="0" w:afterLines="0"/>
      </w:pPr>
    </w:p>
    <w:p w:rsidR="00701CD3" w:rsidRDefault="00E02F8E" w:rsidP="00701CD3">
      <w:pPr>
        <w:ind w:firstLine="420"/>
      </w:pPr>
      <w:r w:rsidRPr="00E02F8E">
        <w:rPr>
          <w:rFonts w:hint="eastAsia"/>
          <w:b/>
          <w:sz w:val="28"/>
          <w:szCs w:val="28"/>
        </w:rPr>
        <w:t>4.2.1.</w:t>
      </w:r>
      <w:r w:rsidR="00632A3D">
        <w:rPr>
          <w:rFonts w:hint="eastAsia"/>
          <w:b/>
          <w:sz w:val="28"/>
          <w:szCs w:val="28"/>
        </w:rPr>
        <w:t>用户</w:t>
      </w:r>
      <w:r w:rsidRPr="00E02F8E">
        <w:rPr>
          <w:rFonts w:hint="eastAsia"/>
          <w:b/>
          <w:sz w:val="28"/>
          <w:szCs w:val="28"/>
        </w:rPr>
        <w:t>详细</w:t>
      </w:r>
      <w:r w:rsidR="00701CD3" w:rsidRPr="00E02F8E">
        <w:rPr>
          <w:rFonts w:hint="eastAsia"/>
          <w:b/>
          <w:sz w:val="28"/>
          <w:szCs w:val="28"/>
        </w:rPr>
        <w:t>介绍</w:t>
      </w:r>
      <w:r w:rsidR="00701CD3">
        <w:rPr>
          <w:rFonts w:hint="eastAsia"/>
        </w:rPr>
        <w:t>：</w:t>
      </w:r>
    </w:p>
    <w:p w:rsidR="00701CD3" w:rsidRPr="00E02F8E" w:rsidRDefault="00E02F8E" w:rsidP="00701CD3">
      <w:pPr>
        <w:ind w:firstLine="420"/>
        <w:rPr>
          <w:szCs w:val="24"/>
        </w:rPr>
      </w:pPr>
      <w:r w:rsidRPr="00E02F8E">
        <w:rPr>
          <w:rFonts w:hint="eastAsia"/>
          <w:b/>
          <w:szCs w:val="24"/>
        </w:rPr>
        <w:t>1.</w:t>
      </w:r>
      <w:r w:rsidR="000D5FB8">
        <w:rPr>
          <w:rFonts w:hint="eastAsia"/>
          <w:b/>
          <w:szCs w:val="24"/>
        </w:rPr>
        <w:t>用户</w:t>
      </w:r>
      <w:r w:rsidRPr="00E02F8E">
        <w:rPr>
          <w:rFonts w:hint="eastAsia"/>
          <w:b/>
          <w:szCs w:val="24"/>
        </w:rPr>
        <w:t>登录</w:t>
      </w:r>
      <w:r>
        <w:rPr>
          <w:rFonts w:hint="eastAsia"/>
          <w:szCs w:val="24"/>
        </w:rPr>
        <w:t>：</w:t>
      </w:r>
    </w:p>
    <w:p w:rsidR="00701CD3" w:rsidRDefault="00701CD3" w:rsidP="00E02F8E">
      <w:pPr>
        <w:ind w:leftChars="175" w:left="420" w:firstLineChars="300" w:firstLine="720"/>
      </w:pPr>
      <w:r>
        <w:rPr>
          <w:rFonts w:hint="eastAsia"/>
        </w:rPr>
        <w:t xml:space="preserve">1.  </w:t>
      </w:r>
      <w:r>
        <w:rPr>
          <w:rFonts w:hint="eastAsia"/>
        </w:rPr>
        <w:t>用户打开浏览器，输入网址。</w:t>
      </w:r>
    </w:p>
    <w:p w:rsidR="00701CD3" w:rsidRDefault="00701CD3" w:rsidP="00E02F8E">
      <w:pPr>
        <w:ind w:leftChars="175" w:left="420" w:firstLineChars="300" w:firstLine="720"/>
      </w:pPr>
      <w:r>
        <w:rPr>
          <w:rFonts w:hint="eastAsia"/>
        </w:rPr>
        <w:t xml:space="preserve">2.  </w:t>
      </w:r>
      <w:r>
        <w:rPr>
          <w:rFonts w:hint="eastAsia"/>
        </w:rPr>
        <w:t>进入首页后，用户根据提示在相应文本框中输入账号、密码。</w:t>
      </w:r>
    </w:p>
    <w:p w:rsidR="00E02F8E" w:rsidRDefault="00701CD3" w:rsidP="00E02F8E">
      <w:pPr>
        <w:ind w:leftChars="475" w:left="1140"/>
      </w:pPr>
      <w:r>
        <w:rPr>
          <w:rFonts w:hint="eastAsia"/>
        </w:rPr>
        <w:t xml:space="preserve">3.  </w:t>
      </w:r>
      <w:r>
        <w:rPr>
          <w:rFonts w:hint="eastAsia"/>
        </w:rPr>
        <w:t>系统对其输入进行合理性检查，检查账号是否存在，检查账号与密码是否匹配。若检查通过，则提示用户“登陆成功”并转入系统主页，若未通过检查，则提示用户“登录失败”，并给出相应原因和跳</w:t>
      </w:r>
      <w:r>
        <w:rPr>
          <w:rFonts w:hint="eastAsia"/>
        </w:rPr>
        <w:lastRenderedPageBreak/>
        <w:t>转的页面。</w:t>
      </w:r>
    </w:p>
    <w:p w:rsidR="00701CD3" w:rsidRDefault="00E02F8E" w:rsidP="00E02F8E">
      <w:pPr>
        <w:ind w:firstLineChars="200" w:firstLine="482"/>
        <w:rPr>
          <w:b/>
          <w:szCs w:val="24"/>
        </w:rPr>
      </w:pPr>
      <w:r w:rsidRPr="00E02F8E">
        <w:rPr>
          <w:rFonts w:hint="eastAsia"/>
          <w:b/>
        </w:rPr>
        <w:t>2.</w:t>
      </w:r>
      <w:r w:rsidRPr="00E02F8E">
        <w:rPr>
          <w:rFonts w:hint="eastAsia"/>
          <w:b/>
          <w:szCs w:val="24"/>
        </w:rPr>
        <w:t xml:space="preserve"> </w:t>
      </w:r>
      <w:r w:rsidR="00497BAA">
        <w:rPr>
          <w:rFonts w:hint="eastAsia"/>
          <w:b/>
          <w:szCs w:val="24"/>
        </w:rPr>
        <w:t>用户个人中心</w:t>
      </w:r>
    </w:p>
    <w:p w:rsidR="00C31909" w:rsidRPr="00E02F8E" w:rsidRDefault="00C31909" w:rsidP="00A1735A">
      <w:pPr>
        <w:ind w:left="1176"/>
        <w:rPr>
          <w:szCs w:val="24"/>
        </w:rPr>
      </w:pPr>
      <w:r w:rsidRPr="00C31909">
        <w:rPr>
          <w:rFonts w:hint="eastAsia"/>
          <w:szCs w:val="24"/>
        </w:rPr>
        <w:t>1.</w:t>
      </w:r>
      <w:r>
        <w:rPr>
          <w:rFonts w:hint="eastAsia"/>
          <w:szCs w:val="24"/>
        </w:rPr>
        <w:t xml:space="preserve">  </w:t>
      </w:r>
      <w:r w:rsidR="00FD5B38">
        <w:rPr>
          <w:rFonts w:hint="eastAsia"/>
          <w:szCs w:val="24"/>
        </w:rPr>
        <w:t>对个人关注的视频、已经学习的视频进行管理，对各人信息的管理、对各人笔记的管理、对个人账户的管理。</w:t>
      </w:r>
    </w:p>
    <w:p w:rsidR="00C31909" w:rsidRDefault="00C31909" w:rsidP="00C31909">
      <w:pPr>
        <w:ind w:leftChars="195" w:left="1176" w:hangingChars="294" w:hanging="708"/>
        <w:rPr>
          <w:szCs w:val="24"/>
        </w:rPr>
      </w:pPr>
      <w:r>
        <w:rPr>
          <w:rFonts w:hint="eastAsia"/>
          <w:b/>
          <w:szCs w:val="24"/>
        </w:rPr>
        <w:t xml:space="preserve">      </w:t>
      </w:r>
      <w:r w:rsidR="007771A0">
        <w:rPr>
          <w:rFonts w:hint="eastAsia"/>
          <w:szCs w:val="24"/>
        </w:rPr>
        <w:t xml:space="preserve">2.  </w:t>
      </w:r>
      <w:r w:rsidR="00F93C39">
        <w:rPr>
          <w:rFonts w:hint="eastAsia"/>
          <w:szCs w:val="24"/>
        </w:rPr>
        <w:t>点击右上角进行管理个人账户。</w:t>
      </w:r>
    </w:p>
    <w:p w:rsidR="00E02F8E" w:rsidRPr="00C31909" w:rsidRDefault="00C31909" w:rsidP="00C31909">
      <w:pPr>
        <w:ind w:leftChars="195" w:left="1174" w:hangingChars="294" w:hanging="706"/>
        <w:rPr>
          <w:szCs w:val="24"/>
        </w:rPr>
      </w:pPr>
      <w:r>
        <w:rPr>
          <w:rFonts w:hint="eastAsia"/>
          <w:szCs w:val="24"/>
        </w:rPr>
        <w:t xml:space="preserve">      3.</w:t>
      </w:r>
      <w:r w:rsidR="007771A0" w:rsidRPr="00C31909">
        <w:rPr>
          <w:szCs w:val="24"/>
        </w:rPr>
        <w:t xml:space="preserve"> </w:t>
      </w:r>
      <w:r w:rsidR="007771A0">
        <w:rPr>
          <w:rFonts w:hint="eastAsia"/>
          <w:szCs w:val="24"/>
        </w:rPr>
        <w:t xml:space="preserve"> </w:t>
      </w:r>
      <w:r w:rsidR="007771A0">
        <w:rPr>
          <w:rFonts w:hint="eastAsia"/>
          <w:szCs w:val="24"/>
        </w:rPr>
        <w:t>点击主页可以观看视频，添加关注，添加评论</w:t>
      </w:r>
      <w:r w:rsidR="0040086A">
        <w:rPr>
          <w:rFonts w:hint="eastAsia"/>
          <w:szCs w:val="24"/>
        </w:rPr>
        <w:t>。</w:t>
      </w:r>
    </w:p>
    <w:p w:rsidR="00E02F8E" w:rsidRDefault="00E02F8E" w:rsidP="00E02F8E">
      <w:pPr>
        <w:ind w:firstLine="470"/>
        <w:rPr>
          <w:b/>
          <w:szCs w:val="24"/>
        </w:rPr>
      </w:pPr>
      <w:r w:rsidRPr="00E02F8E">
        <w:rPr>
          <w:rFonts w:hint="eastAsia"/>
          <w:b/>
          <w:szCs w:val="24"/>
        </w:rPr>
        <w:t>3.</w:t>
      </w:r>
      <w:r>
        <w:rPr>
          <w:rFonts w:hint="eastAsia"/>
          <w:b/>
          <w:szCs w:val="24"/>
        </w:rPr>
        <w:t xml:space="preserve"> </w:t>
      </w:r>
      <w:r w:rsidR="00B85BFA">
        <w:rPr>
          <w:rFonts w:hint="eastAsia"/>
          <w:b/>
          <w:szCs w:val="24"/>
        </w:rPr>
        <w:t>视频管理</w:t>
      </w:r>
    </w:p>
    <w:p w:rsidR="00E02F8E" w:rsidRPr="00E02F8E" w:rsidRDefault="00E02F8E" w:rsidP="00E02F8E">
      <w:pPr>
        <w:ind w:firstLine="470"/>
        <w:rPr>
          <w:szCs w:val="24"/>
        </w:rPr>
      </w:pPr>
      <w:r>
        <w:rPr>
          <w:rFonts w:hint="eastAsia"/>
          <w:b/>
          <w:szCs w:val="24"/>
        </w:rPr>
        <w:t xml:space="preserve">      </w:t>
      </w:r>
      <w:r>
        <w:rPr>
          <w:rFonts w:hint="eastAsia"/>
          <w:szCs w:val="24"/>
        </w:rPr>
        <w:t xml:space="preserve">1.  </w:t>
      </w:r>
      <w:r w:rsidR="004258C1">
        <w:rPr>
          <w:rFonts w:hint="eastAsia"/>
          <w:szCs w:val="24"/>
        </w:rPr>
        <w:t>对视频进行分类查看</w:t>
      </w:r>
      <w:r w:rsidR="00D15E39">
        <w:rPr>
          <w:rFonts w:hint="eastAsia"/>
          <w:szCs w:val="24"/>
        </w:rPr>
        <w:t>。</w:t>
      </w:r>
    </w:p>
    <w:p w:rsidR="00E02F8E" w:rsidRDefault="00E02F8E" w:rsidP="00E02F8E">
      <w:pPr>
        <w:ind w:leftChars="195" w:left="1176" w:hangingChars="294" w:hanging="708"/>
        <w:rPr>
          <w:szCs w:val="24"/>
        </w:rPr>
      </w:pPr>
      <w:r>
        <w:rPr>
          <w:rFonts w:hint="eastAsia"/>
          <w:b/>
          <w:szCs w:val="24"/>
        </w:rPr>
        <w:t xml:space="preserve">      </w:t>
      </w:r>
      <w:r>
        <w:rPr>
          <w:rFonts w:hint="eastAsia"/>
          <w:szCs w:val="24"/>
        </w:rPr>
        <w:t xml:space="preserve">2.  </w:t>
      </w:r>
      <w:r w:rsidR="00810E1C">
        <w:rPr>
          <w:rFonts w:hint="eastAsia"/>
          <w:szCs w:val="24"/>
        </w:rPr>
        <w:t>对视频进行添加关注，查看视频。</w:t>
      </w:r>
    </w:p>
    <w:p w:rsidR="00D623DE" w:rsidRDefault="00E02F8E" w:rsidP="001E2A68">
      <w:pPr>
        <w:ind w:leftChars="195" w:left="1174" w:hangingChars="294" w:hanging="706"/>
        <w:rPr>
          <w:rFonts w:hint="eastAsia"/>
          <w:szCs w:val="24"/>
        </w:rPr>
      </w:pPr>
      <w:r>
        <w:rPr>
          <w:rFonts w:hint="eastAsia"/>
          <w:szCs w:val="24"/>
        </w:rPr>
        <w:t xml:space="preserve">      3.</w:t>
      </w:r>
      <w:r w:rsidR="000552C9">
        <w:rPr>
          <w:rFonts w:hint="eastAsia"/>
          <w:szCs w:val="24"/>
        </w:rPr>
        <w:t xml:space="preserve">  </w:t>
      </w:r>
      <w:r w:rsidR="000552C9">
        <w:rPr>
          <w:rFonts w:hint="eastAsia"/>
          <w:szCs w:val="24"/>
        </w:rPr>
        <w:t>对视频计划进行分类，添加不同的学习计划。</w:t>
      </w:r>
    </w:p>
    <w:p w:rsidR="00427EC3" w:rsidRDefault="00427EC3" w:rsidP="00427EC3">
      <w:pPr>
        <w:ind w:firstLine="470"/>
        <w:rPr>
          <w:b/>
          <w:szCs w:val="24"/>
        </w:rPr>
      </w:pPr>
      <w:r>
        <w:rPr>
          <w:rFonts w:hint="eastAsia"/>
          <w:b/>
          <w:szCs w:val="24"/>
        </w:rPr>
        <w:t>4</w:t>
      </w:r>
      <w:r w:rsidRPr="00E02F8E">
        <w:rPr>
          <w:rFonts w:hint="eastAsia"/>
          <w:b/>
          <w:szCs w:val="24"/>
        </w:rPr>
        <w:t>.</w:t>
      </w:r>
      <w:r>
        <w:rPr>
          <w:rFonts w:hint="eastAsia"/>
          <w:b/>
          <w:szCs w:val="24"/>
        </w:rPr>
        <w:t xml:space="preserve"> </w:t>
      </w:r>
      <w:r>
        <w:rPr>
          <w:rFonts w:hint="eastAsia"/>
          <w:b/>
          <w:szCs w:val="24"/>
        </w:rPr>
        <w:t>后台管理</w:t>
      </w:r>
    </w:p>
    <w:p w:rsidR="00427EC3" w:rsidRPr="00E02F8E" w:rsidRDefault="00427EC3" w:rsidP="00427EC3">
      <w:pPr>
        <w:ind w:firstLine="470"/>
        <w:rPr>
          <w:szCs w:val="24"/>
        </w:rPr>
      </w:pPr>
      <w:r>
        <w:rPr>
          <w:rFonts w:hint="eastAsia"/>
          <w:b/>
          <w:szCs w:val="24"/>
        </w:rPr>
        <w:t xml:space="preserve">      </w:t>
      </w:r>
      <w:r>
        <w:rPr>
          <w:rFonts w:hint="eastAsia"/>
          <w:szCs w:val="24"/>
        </w:rPr>
        <w:t xml:space="preserve">1.  </w:t>
      </w:r>
      <w:r>
        <w:rPr>
          <w:rFonts w:hint="eastAsia"/>
          <w:szCs w:val="24"/>
        </w:rPr>
        <w:t>对视频进行</w:t>
      </w:r>
      <w:r w:rsidR="00931AEE">
        <w:rPr>
          <w:rFonts w:hint="eastAsia"/>
          <w:szCs w:val="24"/>
        </w:rPr>
        <w:t>管理</w:t>
      </w:r>
      <w:r>
        <w:rPr>
          <w:rFonts w:hint="eastAsia"/>
          <w:szCs w:val="24"/>
        </w:rPr>
        <w:t>。</w:t>
      </w:r>
    </w:p>
    <w:p w:rsidR="00427EC3" w:rsidRDefault="00427EC3" w:rsidP="00427EC3">
      <w:pPr>
        <w:ind w:leftChars="195" w:left="1176" w:hangingChars="294" w:hanging="708"/>
        <w:rPr>
          <w:szCs w:val="24"/>
        </w:rPr>
      </w:pPr>
      <w:r>
        <w:rPr>
          <w:rFonts w:hint="eastAsia"/>
          <w:b/>
          <w:szCs w:val="24"/>
        </w:rPr>
        <w:t xml:space="preserve">      </w:t>
      </w:r>
      <w:r>
        <w:rPr>
          <w:rFonts w:hint="eastAsia"/>
          <w:szCs w:val="24"/>
        </w:rPr>
        <w:t xml:space="preserve">2.  </w:t>
      </w:r>
      <w:r>
        <w:rPr>
          <w:rFonts w:hint="eastAsia"/>
          <w:szCs w:val="24"/>
        </w:rPr>
        <w:t>对</w:t>
      </w:r>
      <w:r w:rsidR="00A4342F">
        <w:rPr>
          <w:rFonts w:hint="eastAsia"/>
          <w:szCs w:val="24"/>
        </w:rPr>
        <w:t>用户</w:t>
      </w:r>
      <w:r>
        <w:rPr>
          <w:rFonts w:hint="eastAsia"/>
          <w:szCs w:val="24"/>
        </w:rPr>
        <w:t>进行</w:t>
      </w:r>
      <w:r w:rsidR="00A04644">
        <w:rPr>
          <w:rFonts w:hint="eastAsia"/>
          <w:szCs w:val="24"/>
        </w:rPr>
        <w:t>管理</w:t>
      </w:r>
      <w:r w:rsidR="00C82AB4">
        <w:rPr>
          <w:rFonts w:hint="eastAsia"/>
          <w:szCs w:val="24"/>
        </w:rPr>
        <w:t>。</w:t>
      </w:r>
    </w:p>
    <w:p w:rsidR="00427EC3" w:rsidRDefault="00427EC3" w:rsidP="00427EC3">
      <w:pPr>
        <w:ind w:leftChars="195" w:left="1174" w:hangingChars="294" w:hanging="706"/>
        <w:rPr>
          <w:rFonts w:hint="eastAsia"/>
          <w:szCs w:val="24"/>
        </w:rPr>
      </w:pPr>
      <w:r>
        <w:rPr>
          <w:rFonts w:hint="eastAsia"/>
          <w:szCs w:val="24"/>
        </w:rPr>
        <w:t xml:space="preserve">      3.  </w:t>
      </w:r>
      <w:r>
        <w:rPr>
          <w:rFonts w:hint="eastAsia"/>
          <w:szCs w:val="24"/>
        </w:rPr>
        <w:t>对</w:t>
      </w:r>
      <w:r w:rsidR="00DA2061">
        <w:rPr>
          <w:rFonts w:hint="eastAsia"/>
          <w:szCs w:val="24"/>
        </w:rPr>
        <w:t>评论进行管理。</w:t>
      </w:r>
    </w:p>
    <w:p w:rsidR="00DA2061" w:rsidRDefault="00DA2061" w:rsidP="00427EC3">
      <w:pPr>
        <w:ind w:leftChars="195" w:left="1174" w:hangingChars="294" w:hanging="706"/>
        <w:rPr>
          <w:rFonts w:hint="eastAsia"/>
          <w:szCs w:val="24"/>
        </w:rPr>
      </w:pPr>
      <w:r>
        <w:rPr>
          <w:rFonts w:hint="eastAsia"/>
          <w:szCs w:val="24"/>
        </w:rPr>
        <w:tab/>
        <w:t xml:space="preserve">4.  </w:t>
      </w:r>
      <w:r>
        <w:rPr>
          <w:rFonts w:hint="eastAsia"/>
          <w:szCs w:val="24"/>
        </w:rPr>
        <w:t>对讲师进行管理。</w:t>
      </w:r>
    </w:p>
    <w:p w:rsidR="0092387F" w:rsidRPr="00427EC3" w:rsidRDefault="0092387F" w:rsidP="001E2A68">
      <w:pPr>
        <w:ind w:leftChars="195" w:left="1174" w:hangingChars="294" w:hanging="706"/>
        <w:rPr>
          <w:szCs w:val="24"/>
        </w:rPr>
      </w:pPr>
    </w:p>
    <w:p w:rsidR="003858E8" w:rsidRPr="00E02F8E" w:rsidRDefault="003858E8" w:rsidP="00E02F8E">
      <w:pPr>
        <w:ind w:firstLineChars="200" w:firstLine="482"/>
        <w:rPr>
          <w:b/>
          <w:szCs w:val="24"/>
        </w:rPr>
      </w:pPr>
    </w:p>
    <w:p w:rsidR="00E02F8E" w:rsidRPr="00E02F8E" w:rsidRDefault="00E02F8E" w:rsidP="00E02F8E">
      <w:pPr>
        <w:ind w:left="420"/>
      </w:pPr>
    </w:p>
    <w:p w:rsidR="00E255AA" w:rsidRPr="00E255AA" w:rsidRDefault="00E255AA" w:rsidP="00D41A35">
      <w:pPr>
        <w:ind w:left="420"/>
        <w:rPr>
          <w:b/>
        </w:rPr>
      </w:pPr>
    </w:p>
    <w:p w:rsidR="0072144D" w:rsidRDefault="0072144D">
      <w:pPr>
        <w:pStyle w:val="a8"/>
        <w:numPr>
          <w:ilvl w:val="0"/>
          <w:numId w:val="1"/>
        </w:numPr>
      </w:pPr>
      <w:bookmarkStart w:id="59" w:name="_Toc25508"/>
      <w:bookmarkStart w:id="60" w:name="_Toc18286"/>
      <w:bookmarkStart w:id="61" w:name="_Toc22987"/>
      <w:r>
        <w:rPr>
          <w:rFonts w:hint="eastAsia"/>
        </w:rPr>
        <w:t>性能需求</w:t>
      </w:r>
      <w:bookmarkEnd w:id="59"/>
      <w:bookmarkEnd w:id="60"/>
      <w:bookmarkEnd w:id="61"/>
    </w:p>
    <w:p w:rsidR="0072144D" w:rsidRDefault="0072144D" w:rsidP="00F610CE">
      <w:pPr>
        <w:ind w:firstLineChars="200" w:firstLine="480"/>
      </w:pPr>
      <w:r>
        <w:rPr>
          <w:rFonts w:hint="eastAsia"/>
        </w:rPr>
        <w:t>为了使系统能够长期、安全、稳定、可靠、高效地运行，</w:t>
      </w:r>
      <w:r w:rsidR="00F40D92">
        <w:rPr>
          <w:rFonts w:hint="eastAsia"/>
        </w:rPr>
        <w:t>学生宿舍管理系统</w:t>
      </w:r>
      <w:r>
        <w:rPr>
          <w:rFonts w:hint="eastAsia"/>
        </w:rPr>
        <w:t>应该满足以下性能需求：</w:t>
      </w:r>
    </w:p>
    <w:p w:rsidR="0072144D" w:rsidRDefault="00F40D92">
      <w:pPr>
        <w:pStyle w:val="a6"/>
        <w:numPr>
          <w:ilvl w:val="0"/>
          <w:numId w:val="13"/>
        </w:numPr>
      </w:pPr>
      <w:bookmarkStart w:id="62" w:name="_Toc16501"/>
      <w:bookmarkStart w:id="63" w:name="_Toc27178"/>
      <w:bookmarkStart w:id="64" w:name="_Toc2654"/>
      <w:r>
        <w:rPr>
          <w:rFonts w:hint="eastAsia"/>
        </w:rPr>
        <w:t>系统处理的</w:t>
      </w:r>
      <w:r w:rsidR="0072144D">
        <w:rPr>
          <w:rFonts w:hint="eastAsia"/>
        </w:rPr>
        <w:t>准确性</w:t>
      </w:r>
      <w:bookmarkEnd w:id="62"/>
      <w:bookmarkEnd w:id="63"/>
      <w:bookmarkEnd w:id="64"/>
    </w:p>
    <w:p w:rsidR="0072144D" w:rsidRDefault="0072144D">
      <w:pPr>
        <w:ind w:firstLineChars="200" w:firstLine="480"/>
      </w:pPr>
      <w:r>
        <w:rPr>
          <w:rFonts w:hint="eastAsia"/>
        </w:rPr>
        <w:t>系统处理的准确性是系统的必要性能。在系统设计和开发过程中，要充分考虑系统当前和将来可能承受的工作量，使系统的处理能力和响应时间能够满足用户对信息处理的需求。</w:t>
      </w:r>
    </w:p>
    <w:p w:rsidR="0072144D" w:rsidRDefault="0072144D">
      <w:pPr>
        <w:pStyle w:val="a6"/>
        <w:numPr>
          <w:ilvl w:val="0"/>
          <w:numId w:val="13"/>
        </w:numPr>
      </w:pPr>
      <w:bookmarkStart w:id="65" w:name="_Toc23027"/>
      <w:bookmarkStart w:id="66" w:name="_Toc5602"/>
      <w:bookmarkStart w:id="67" w:name="_Toc4394"/>
      <w:r>
        <w:rPr>
          <w:rFonts w:hint="eastAsia"/>
        </w:rPr>
        <w:t>系统的开放性和可扩充性</w:t>
      </w:r>
      <w:bookmarkEnd w:id="65"/>
      <w:bookmarkEnd w:id="66"/>
      <w:bookmarkEnd w:id="67"/>
    </w:p>
    <w:p w:rsidR="0072144D" w:rsidRDefault="00C62EB3" w:rsidP="00F610CE">
      <w:pPr>
        <w:ind w:firstLineChars="200" w:firstLine="480"/>
      </w:pPr>
      <w:r>
        <w:rPr>
          <w:rFonts w:hint="eastAsia"/>
        </w:rPr>
        <w:t>学生宿舍管理</w:t>
      </w:r>
      <w:r w:rsidR="0072144D">
        <w:rPr>
          <w:rFonts w:hint="eastAsia"/>
        </w:rPr>
        <w:t>系统在开发过程中，应该充分考虑以后的可扩充性。例如商品的添加，功能模块的添加，用户的需求也会不断的更新和完善。所有这些，都要求系统提供足够的手段进行功能的调整和扩充。而要实现这一点，应通过系统的开放性来完成。是所开发的系统符合一定的规范，允许添加、修改或者删除某些模块。通过软件方面的修补、替换完成系统的升级和更新换代。</w:t>
      </w:r>
    </w:p>
    <w:p w:rsidR="0072144D" w:rsidRDefault="0072144D">
      <w:pPr>
        <w:pStyle w:val="a6"/>
        <w:numPr>
          <w:ilvl w:val="0"/>
          <w:numId w:val="13"/>
        </w:numPr>
      </w:pPr>
      <w:bookmarkStart w:id="68" w:name="_Toc11798"/>
      <w:bookmarkStart w:id="69" w:name="_Toc9827"/>
      <w:bookmarkStart w:id="70" w:name="_Toc15210"/>
      <w:r>
        <w:rPr>
          <w:rFonts w:hint="eastAsia"/>
        </w:rPr>
        <w:t>系统的易用性和易维护性</w:t>
      </w:r>
      <w:bookmarkEnd w:id="68"/>
      <w:bookmarkEnd w:id="69"/>
      <w:bookmarkEnd w:id="70"/>
    </w:p>
    <w:p w:rsidR="0072144D" w:rsidRDefault="009268BB" w:rsidP="00F610CE">
      <w:pPr>
        <w:ind w:firstLineChars="200" w:firstLine="480"/>
      </w:pPr>
      <w:r>
        <w:rPr>
          <w:rFonts w:hint="eastAsia"/>
        </w:rPr>
        <w:t>学生宿舍管理</w:t>
      </w:r>
      <w:r w:rsidR="0072144D">
        <w:rPr>
          <w:rFonts w:hint="eastAsia"/>
        </w:rPr>
        <w:t>系统是直接面对普通用户的，而普通用户往往对计算机并不是非常熟悉。这就要求系统能够提供良好的用户接口，易用的人机交互界面。要实现这一点，就要求系统应该尽量使用用户熟悉的术语和中文信息的界面；针对用</w:t>
      </w:r>
      <w:r w:rsidR="0072144D">
        <w:rPr>
          <w:rFonts w:hint="eastAsia"/>
        </w:rPr>
        <w:lastRenderedPageBreak/>
        <w:t>户可能出现的使用问题，要提供足够的在线帮助，缩短用户对系统熟悉的过程。此外，还需要提供详细、易懂的用户手册，方便用户进行学习和查找。</w:t>
      </w:r>
    </w:p>
    <w:p w:rsidR="0072144D" w:rsidRDefault="00636E84">
      <w:pPr>
        <w:ind w:firstLineChars="200" w:firstLine="480"/>
      </w:pPr>
      <w:r>
        <w:rPr>
          <w:rFonts w:hint="eastAsia"/>
        </w:rPr>
        <w:t>学生宿舍管理系统</w:t>
      </w:r>
      <w:r w:rsidR="0072144D">
        <w:rPr>
          <w:rFonts w:hint="eastAsia"/>
        </w:rPr>
        <w:t>中涉及到的用户和密码数据是相当重要的信息，系统要提供方便的手段供系统维护人员进行数据的备份，日常的安全管理，系统意外崩溃时数据的恢复等工作。</w:t>
      </w:r>
    </w:p>
    <w:p w:rsidR="0072144D" w:rsidRDefault="0072144D">
      <w:pPr>
        <w:pStyle w:val="a6"/>
        <w:numPr>
          <w:ilvl w:val="0"/>
          <w:numId w:val="13"/>
        </w:numPr>
      </w:pPr>
      <w:bookmarkStart w:id="71" w:name="_Toc32394"/>
      <w:bookmarkStart w:id="72" w:name="_Toc2964"/>
      <w:bookmarkStart w:id="73" w:name="_Toc10289"/>
      <w:r>
        <w:rPr>
          <w:rFonts w:hint="eastAsia"/>
        </w:rPr>
        <w:t>系统的标准性</w:t>
      </w:r>
      <w:bookmarkEnd w:id="71"/>
      <w:bookmarkEnd w:id="72"/>
      <w:bookmarkEnd w:id="73"/>
    </w:p>
    <w:p w:rsidR="0072144D" w:rsidRDefault="0072144D">
      <w:pPr>
        <w:ind w:firstLineChars="200" w:firstLine="480"/>
      </w:pPr>
      <w:r>
        <w:rPr>
          <w:rFonts w:hint="eastAsia"/>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Pr>
          <w:rFonts w:hint="eastAsia"/>
        </w:rPr>
        <w:t>TCP/IP</w:t>
      </w:r>
      <w:r>
        <w:rPr>
          <w:rFonts w:hint="eastAsia"/>
        </w:rPr>
        <w:t>网络协议及</w:t>
      </w:r>
      <w:r>
        <w:rPr>
          <w:rFonts w:hint="eastAsia"/>
        </w:rPr>
        <w:t>ISO9002</w:t>
      </w:r>
      <w:r>
        <w:rPr>
          <w:rFonts w:hint="eastAsia"/>
        </w:rPr>
        <w:t>标准所要求的质量规范等；同时，在自主开发本系统时，要进行良好的设计工作，制订行之有效的软件工程规范，保证代码的易读性、可操作性和可移植性。</w:t>
      </w:r>
    </w:p>
    <w:p w:rsidR="0072144D" w:rsidRDefault="0072144D">
      <w:pPr>
        <w:pStyle w:val="a6"/>
        <w:numPr>
          <w:ilvl w:val="0"/>
          <w:numId w:val="13"/>
        </w:numPr>
      </w:pPr>
      <w:bookmarkStart w:id="74" w:name="_Toc23177"/>
      <w:bookmarkStart w:id="75" w:name="_Toc25297"/>
      <w:bookmarkStart w:id="76" w:name="_Toc26873"/>
      <w:r>
        <w:rPr>
          <w:rFonts w:hint="eastAsia"/>
        </w:rPr>
        <w:t>系统的先进性</w:t>
      </w:r>
      <w:bookmarkEnd w:id="74"/>
      <w:bookmarkEnd w:id="75"/>
      <w:bookmarkEnd w:id="76"/>
    </w:p>
    <w:p w:rsidR="0072144D" w:rsidRDefault="0072144D">
      <w:pPr>
        <w:ind w:firstLine="420"/>
      </w:pPr>
      <w:r>
        <w:rPr>
          <w:rFonts w:hint="eastAsia"/>
        </w:rPr>
        <w:t>由于当前技术的飞速发展，作为</w:t>
      </w:r>
      <w:r w:rsidR="00DF6008">
        <w:rPr>
          <w:rFonts w:hint="eastAsia"/>
        </w:rPr>
        <w:t>学生宿舍管理系统</w:t>
      </w:r>
      <w:r>
        <w:rPr>
          <w:rFonts w:hint="eastAsia"/>
        </w:rPr>
        <w:t>，应该保证该系统在使用较长的一段时间之后，在技术上仍然是不落伍的。为了达到这个目的，除了在系统完成后定期进行维护外，还需要在系统设计和开发时期，就注重对新技术的使用</w:t>
      </w:r>
      <w:del w:id="77" w:author="Comparison" w:date="2015-08-25T11:13:00Z">
        <w:r>
          <w:rPr>
            <w:rFonts w:hint="eastAsia"/>
          </w:rPr>
          <w:delText>。</w:delText>
        </w:r>
      </w:del>
      <w:r>
        <w:rPr>
          <w:rFonts w:hint="eastAsia"/>
        </w:rPr>
        <w:t>在系统的生命周期中，尽量做到系统的先进，在充分完成项目需求的前提下使系统不至于落后。这一方面通过系统的开放性和可扩充性，不断改善系统的功能完成。另一方面，在系统设计和开发的过程中，应在考虑成本的基础上尽量采用当前主流先进的且有良好发展前途的产品。</w:t>
      </w:r>
    </w:p>
    <w:p w:rsidR="0072144D" w:rsidRDefault="0072144D">
      <w:pPr>
        <w:pStyle w:val="a8"/>
        <w:numPr>
          <w:ilvl w:val="0"/>
          <w:numId w:val="1"/>
        </w:numPr>
      </w:pPr>
      <w:bookmarkStart w:id="78" w:name="_Toc682"/>
      <w:bookmarkStart w:id="79" w:name="_Toc10208"/>
      <w:bookmarkStart w:id="80" w:name="_Toc29757"/>
      <w:r>
        <w:rPr>
          <w:rFonts w:hint="eastAsia"/>
        </w:rPr>
        <w:t>运行需求</w:t>
      </w:r>
      <w:bookmarkEnd w:id="78"/>
      <w:bookmarkEnd w:id="79"/>
      <w:bookmarkEnd w:id="80"/>
    </w:p>
    <w:p w:rsidR="0072144D" w:rsidRDefault="0072144D">
      <w:pPr>
        <w:pStyle w:val="a6"/>
        <w:numPr>
          <w:ilvl w:val="0"/>
          <w:numId w:val="14"/>
        </w:numPr>
      </w:pPr>
      <w:bookmarkStart w:id="81" w:name="_Toc10587"/>
      <w:bookmarkStart w:id="82" w:name="_Toc6865"/>
      <w:bookmarkStart w:id="83" w:name="_Toc203"/>
      <w:r>
        <w:rPr>
          <w:rFonts w:hint="eastAsia"/>
        </w:rPr>
        <w:t>用户接口</w:t>
      </w:r>
      <w:bookmarkEnd w:id="81"/>
      <w:bookmarkEnd w:id="82"/>
      <w:bookmarkEnd w:id="83"/>
    </w:p>
    <w:p w:rsidR="0072144D" w:rsidRDefault="0072144D">
      <w:pPr>
        <w:ind w:firstLineChars="200" w:firstLine="480"/>
      </w:pPr>
      <w:r>
        <w:rPr>
          <w:rFonts w:ascii="宋体" w:hAnsi="宋体" w:hint="eastAsia"/>
          <w:szCs w:val="20"/>
        </w:rPr>
        <w:t>本系统的用户一般需要通过终端浏览器进行操作，进入主界面后点击相应窗口，分别进入相应的界面（如：输入界面、输出界面）</w:t>
      </w:r>
      <w:r>
        <w:rPr>
          <w:rFonts w:hint="eastAsia"/>
        </w:rPr>
        <w:t>。</w:t>
      </w:r>
    </w:p>
    <w:p w:rsidR="0072144D" w:rsidRDefault="0072144D">
      <w:pPr>
        <w:pStyle w:val="a6"/>
        <w:numPr>
          <w:ilvl w:val="0"/>
          <w:numId w:val="14"/>
        </w:numPr>
      </w:pPr>
      <w:bookmarkStart w:id="84" w:name="_Toc7607"/>
      <w:bookmarkStart w:id="85" w:name="_Toc21587"/>
      <w:bookmarkStart w:id="86" w:name="_Toc19071"/>
      <w:r>
        <w:rPr>
          <w:rFonts w:hint="eastAsia"/>
        </w:rPr>
        <w:t>用户界面</w:t>
      </w:r>
      <w:bookmarkEnd w:id="84"/>
      <w:bookmarkEnd w:id="85"/>
      <w:bookmarkEnd w:id="86"/>
    </w:p>
    <w:p w:rsidR="0072144D" w:rsidRDefault="0072144D">
      <w:pPr>
        <w:ind w:firstLineChars="200" w:firstLine="480"/>
      </w:pPr>
      <w:r>
        <w:rPr>
          <w:rFonts w:ascii="宋体" w:hAnsi="宋体" w:hint="eastAsia"/>
        </w:rPr>
        <w:t>根据分析结果，用户需要在一个用户友好界面，在界面设计上，应做到简单明了，易于操作，并且要注意界面的布局，应突出的显示重要以及出错信息。外观上也要做到合理化，做到不仅拥有可靠性，同时有易实用性，应该用户界面友好。</w:t>
      </w:r>
    </w:p>
    <w:p w:rsidR="0072144D" w:rsidRDefault="0072144D">
      <w:pPr>
        <w:pStyle w:val="a6"/>
        <w:numPr>
          <w:ilvl w:val="0"/>
          <w:numId w:val="14"/>
        </w:numPr>
      </w:pPr>
      <w:bookmarkStart w:id="87" w:name="_Toc30278"/>
      <w:bookmarkStart w:id="88" w:name="_Toc9917"/>
      <w:bookmarkStart w:id="89" w:name="_Toc28669"/>
      <w:r>
        <w:rPr>
          <w:rFonts w:hint="eastAsia"/>
        </w:rPr>
        <w:t>外设接口</w:t>
      </w:r>
      <w:bookmarkEnd w:id="87"/>
      <w:bookmarkEnd w:id="88"/>
      <w:bookmarkEnd w:id="89"/>
    </w:p>
    <w:p w:rsidR="0072144D" w:rsidRDefault="0072144D">
      <w:pPr>
        <w:ind w:firstLineChars="200" w:firstLine="480"/>
      </w:pPr>
      <w:r>
        <w:rPr>
          <w:rFonts w:ascii="宋体" w:hAnsi="宋体" w:hint="eastAsia"/>
        </w:rPr>
        <w:t>对于键盘、鼠标的输入应支持告诉输入；在输出方面，打印机的连接使用，网络传输应实现高速传输。</w:t>
      </w:r>
    </w:p>
    <w:p w:rsidR="0072144D" w:rsidRDefault="0072144D">
      <w:pPr>
        <w:pStyle w:val="a6"/>
        <w:numPr>
          <w:ilvl w:val="0"/>
          <w:numId w:val="14"/>
        </w:numPr>
      </w:pPr>
      <w:bookmarkStart w:id="90" w:name="_Toc16097"/>
      <w:bookmarkStart w:id="91" w:name="_Toc20698"/>
      <w:bookmarkStart w:id="92" w:name="_Toc17826"/>
      <w:r>
        <w:rPr>
          <w:rFonts w:hint="eastAsia"/>
        </w:rPr>
        <w:lastRenderedPageBreak/>
        <w:t>故障处理</w:t>
      </w:r>
      <w:bookmarkEnd w:id="90"/>
      <w:bookmarkEnd w:id="91"/>
      <w:bookmarkEnd w:id="92"/>
    </w:p>
    <w:p w:rsidR="0072144D" w:rsidRDefault="0072144D">
      <w:pPr>
        <w:pStyle w:val="ab"/>
        <w:numPr>
          <w:ilvl w:val="0"/>
          <w:numId w:val="15"/>
        </w:numPr>
        <w:spacing w:beforeLines="0" w:afterLines="0"/>
      </w:pPr>
      <w:bookmarkStart w:id="93" w:name="_Toc21677"/>
      <w:bookmarkStart w:id="94" w:name="_Toc21476"/>
      <w:bookmarkStart w:id="95" w:name="_Toc18566"/>
      <w:r>
        <w:rPr>
          <w:rFonts w:hint="eastAsia"/>
        </w:rPr>
        <w:t>输出出错信息</w:t>
      </w:r>
      <w:bookmarkEnd w:id="93"/>
      <w:bookmarkEnd w:id="94"/>
      <w:bookmarkEnd w:id="95"/>
    </w:p>
    <w:p w:rsidR="0072144D" w:rsidRDefault="0072144D">
      <w:pPr>
        <w:ind w:firstLineChars="200" w:firstLine="480"/>
      </w:pPr>
      <w:r>
        <w:rPr>
          <w:rFonts w:hint="eastAsia"/>
        </w:rPr>
        <w:t>程序在运行时主要会出现输入信息不满足要求时的软故障，以及类似网络传输超时等其他原因产生的硬故障两种故障。对于软故障，需进行数据分析，判断故障类型，再生成相应的错误提示语句，送到输出模块中；对于硬故障，可在故障产生的相应模块中输出简单的出错语句，并将程序重置，返回输入阶段。</w:t>
      </w:r>
    </w:p>
    <w:p w:rsidR="0072144D" w:rsidRDefault="0072144D">
      <w:pPr>
        <w:pStyle w:val="ab"/>
        <w:numPr>
          <w:ilvl w:val="0"/>
          <w:numId w:val="15"/>
        </w:numPr>
        <w:spacing w:beforeLines="0" w:afterLines="0"/>
      </w:pPr>
      <w:bookmarkStart w:id="96" w:name="_Toc20774"/>
      <w:bookmarkStart w:id="97" w:name="_Toc22101"/>
      <w:bookmarkStart w:id="98" w:name="_Toc29143"/>
      <w:r>
        <w:rPr>
          <w:rFonts w:hint="eastAsia"/>
        </w:rPr>
        <w:t>处理对策</w:t>
      </w:r>
      <w:bookmarkEnd w:id="96"/>
      <w:bookmarkEnd w:id="97"/>
      <w:bookmarkEnd w:id="98"/>
    </w:p>
    <w:p w:rsidR="0072144D" w:rsidRDefault="0072144D">
      <w:pPr>
        <w:ind w:firstLine="420"/>
      </w:pPr>
      <w:r>
        <w:rPr>
          <w:rFonts w:ascii="宋体" w:hAnsi="宋体" w:hint="eastAsia"/>
        </w:rPr>
        <w:t>客户服务器端端及服务端都必须安装不间断电源以防止停电或电压不稳造成的数据丢失或连接出错；硬件方面，要选择较可靠、稳定的服务器机种，保证系统运行时的可靠性。</w:t>
      </w:r>
    </w:p>
    <w:p w:rsidR="0072144D" w:rsidRDefault="0072144D">
      <w:pPr>
        <w:pStyle w:val="a8"/>
        <w:numPr>
          <w:ilvl w:val="0"/>
          <w:numId w:val="1"/>
        </w:numPr>
      </w:pPr>
      <w:bookmarkStart w:id="99" w:name="_Toc15376"/>
      <w:bookmarkStart w:id="100" w:name="_Toc15684"/>
      <w:bookmarkStart w:id="101" w:name="_Toc26520"/>
      <w:r>
        <w:rPr>
          <w:rFonts w:hint="eastAsia"/>
        </w:rPr>
        <w:t>其他需求</w:t>
      </w:r>
      <w:bookmarkEnd w:id="99"/>
      <w:bookmarkEnd w:id="100"/>
      <w:bookmarkEnd w:id="101"/>
    </w:p>
    <w:p w:rsidR="0072144D" w:rsidRDefault="0072144D"/>
    <w:sectPr w:rsidR="0072144D" w:rsidSect="008160B0">
      <w:headerReference w:type="default" r:id="rId8"/>
      <w:footerReference w:type="default" r:id="rId9"/>
      <w:headerReference w:type="first" r:id="rId10"/>
      <w:pgSz w:w="11906" w:h="16838"/>
      <w:pgMar w:top="1440" w:right="1800" w:bottom="1440" w:left="1800" w:header="851" w:footer="992" w:gutter="0"/>
      <w:pgNumType w:start="0"/>
      <w:cols w:space="720"/>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12C" w:rsidRDefault="002B212C">
      <w:r>
        <w:separator/>
      </w:r>
    </w:p>
  </w:endnote>
  <w:endnote w:type="continuationSeparator" w:id="1">
    <w:p w:rsidR="002B212C" w:rsidRDefault="002B21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44D" w:rsidRDefault="00B816BB">
    <w:pPr>
      <w:pStyle w:val="a4"/>
      <w:jc w:val="center"/>
    </w:pPr>
    <w:fldSimple w:instr=" PAGE   \* MERGEFORMAT ">
      <w:r w:rsidR="00DA2061" w:rsidRPr="00DA2061">
        <w:rPr>
          <w:noProof/>
          <w:lang w:val="zh-CN"/>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12C" w:rsidRDefault="002B212C">
      <w:r>
        <w:separator/>
      </w:r>
    </w:p>
  </w:footnote>
  <w:footnote w:type="continuationSeparator" w:id="1">
    <w:p w:rsidR="002B212C" w:rsidRDefault="002B21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44D" w:rsidRDefault="0072144D">
    <w:pPr>
      <w:pStyle w:val="a3"/>
      <w:jc w:val="both"/>
    </w:pPr>
    <w:r>
      <w:rPr>
        <w:rFonts w:hint="eastAsia"/>
      </w:rPr>
      <w:t>中软国际教育集团北京卓越培训中心</w:t>
    </w:r>
    <w:r>
      <w:rPr>
        <w:rFonts w:hint="eastAsia"/>
      </w:rPr>
      <w:t xml:space="preserve">                           </w:t>
    </w:r>
    <w:r w:rsidR="0033077A">
      <w:rPr>
        <w:rFonts w:hint="eastAsia"/>
      </w:rPr>
      <w:t>学生管理</w:t>
    </w:r>
    <w:r>
      <w:rPr>
        <w:rFonts w:hint="eastAsia"/>
      </w:rPr>
      <w:t>系统需求规格说明书</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44D" w:rsidRDefault="0072144D">
    <w:pPr>
      <w:pStyle w:val="a3"/>
      <w:jc w:val="both"/>
    </w:pPr>
    <w:r>
      <w:rPr>
        <w:rFonts w:hint="eastAsia"/>
      </w:rPr>
      <w:t>中软国际教育集团北京卓越培训中心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746FA"/>
    <w:multiLevelType w:val="multilevel"/>
    <w:tmpl w:val="120746FA"/>
    <w:lvl w:ilvl="0">
      <w:start w:val="1"/>
      <w:numFmt w:val="decimal"/>
      <w:lvlText w:val="6.4.%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50E5E61"/>
    <w:multiLevelType w:val="multilevel"/>
    <w:tmpl w:val="150E5E61"/>
    <w:lvl w:ilvl="0">
      <w:start w:val="1"/>
      <w:numFmt w:val="decimal"/>
      <w:lvlText w:val="5.%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74F5DF1"/>
    <w:multiLevelType w:val="multilevel"/>
    <w:tmpl w:val="174F5DF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209532CC"/>
    <w:multiLevelType w:val="multilevel"/>
    <w:tmpl w:val="38D2021E"/>
    <w:lvl w:ilvl="0">
      <w:start w:val="1"/>
      <w:numFmt w:val="decimal"/>
      <w:lvlText w:val="4.%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E5235A3"/>
    <w:multiLevelType w:val="multilevel"/>
    <w:tmpl w:val="2E5235A3"/>
    <w:lvl w:ilvl="0">
      <w:start w:val="1"/>
      <w:numFmt w:val="decimal"/>
      <w:lvlText w:val="6.%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42F39FB"/>
    <w:multiLevelType w:val="multilevel"/>
    <w:tmpl w:val="342F39FB"/>
    <w:lvl w:ilvl="0">
      <w:start w:val="1"/>
      <w:numFmt w:val="decimal"/>
      <w:lvlText w:val="1.%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8D2021E"/>
    <w:multiLevelType w:val="multilevel"/>
    <w:tmpl w:val="38D2021E"/>
    <w:lvl w:ilvl="0">
      <w:start w:val="1"/>
      <w:numFmt w:val="decimal"/>
      <w:lvlText w:val="4.%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5FC21C3"/>
    <w:multiLevelType w:val="multilevel"/>
    <w:tmpl w:val="45FC21C3"/>
    <w:lvl w:ilvl="0">
      <w:start w:val="1"/>
      <w:numFmt w:val="decimal"/>
      <w:lvlText w:val="3.%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3EB13E5"/>
    <w:multiLevelType w:val="singleLevel"/>
    <w:tmpl w:val="53EB13E5"/>
    <w:lvl w:ilvl="0">
      <w:start w:val="1"/>
      <w:numFmt w:val="decimal"/>
      <w:suff w:val="space"/>
      <w:lvlText w:val="%1."/>
      <w:lvlJc w:val="left"/>
    </w:lvl>
  </w:abstractNum>
  <w:abstractNum w:abstractNumId="9">
    <w:nsid w:val="53EB1636"/>
    <w:multiLevelType w:val="singleLevel"/>
    <w:tmpl w:val="53EB1636"/>
    <w:lvl w:ilvl="0">
      <w:start w:val="1"/>
      <w:numFmt w:val="decimal"/>
      <w:suff w:val="nothing"/>
      <w:lvlText w:val="%1."/>
      <w:lvlJc w:val="left"/>
    </w:lvl>
  </w:abstractNum>
  <w:abstractNum w:abstractNumId="10">
    <w:nsid w:val="53EB168C"/>
    <w:multiLevelType w:val="singleLevel"/>
    <w:tmpl w:val="53EB168C"/>
    <w:lvl w:ilvl="0">
      <w:start w:val="1"/>
      <w:numFmt w:val="decimal"/>
      <w:suff w:val="nothing"/>
      <w:lvlText w:val="%1."/>
      <w:lvlJc w:val="left"/>
    </w:lvl>
  </w:abstractNum>
  <w:abstractNum w:abstractNumId="11">
    <w:nsid w:val="53EB1A4E"/>
    <w:multiLevelType w:val="singleLevel"/>
    <w:tmpl w:val="53EB1A4E"/>
    <w:lvl w:ilvl="0">
      <w:start w:val="1"/>
      <w:numFmt w:val="decimal"/>
      <w:suff w:val="nothing"/>
      <w:lvlText w:val="%1."/>
      <w:lvlJc w:val="left"/>
    </w:lvl>
  </w:abstractNum>
  <w:abstractNum w:abstractNumId="12">
    <w:nsid w:val="542768AD"/>
    <w:multiLevelType w:val="singleLevel"/>
    <w:tmpl w:val="542768AD"/>
    <w:lvl w:ilvl="0">
      <w:start w:val="1"/>
      <w:numFmt w:val="decimal"/>
      <w:suff w:val="nothing"/>
      <w:lvlText w:val="%1."/>
      <w:lvlJc w:val="left"/>
    </w:lvl>
  </w:abstractNum>
  <w:abstractNum w:abstractNumId="13">
    <w:nsid w:val="5427696F"/>
    <w:multiLevelType w:val="singleLevel"/>
    <w:tmpl w:val="5427696F"/>
    <w:lvl w:ilvl="0">
      <w:start w:val="1"/>
      <w:numFmt w:val="decimal"/>
      <w:suff w:val="space"/>
      <w:lvlText w:val="%1."/>
      <w:lvlJc w:val="left"/>
    </w:lvl>
  </w:abstractNum>
  <w:abstractNum w:abstractNumId="14">
    <w:nsid w:val="55AE3E57"/>
    <w:multiLevelType w:val="hybridMultilevel"/>
    <w:tmpl w:val="B81E05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DF82FB2"/>
    <w:multiLevelType w:val="multilevel"/>
    <w:tmpl w:val="38D2021E"/>
    <w:lvl w:ilvl="0">
      <w:start w:val="1"/>
      <w:numFmt w:val="decimal"/>
      <w:lvlText w:val="4.%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64C65221"/>
    <w:multiLevelType w:val="multilevel"/>
    <w:tmpl w:val="64C6522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78E95D93"/>
    <w:multiLevelType w:val="hybridMultilevel"/>
    <w:tmpl w:val="264481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9F44A30"/>
    <w:multiLevelType w:val="multilevel"/>
    <w:tmpl w:val="79F44A30"/>
    <w:lvl w:ilvl="0">
      <w:start w:val="1"/>
      <w:numFmt w:val="decimal"/>
      <w:lvlText w:val="2.%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6"/>
  </w:num>
  <w:num w:numId="2">
    <w:abstractNumId w:val="5"/>
  </w:num>
  <w:num w:numId="3">
    <w:abstractNumId w:val="18"/>
  </w:num>
  <w:num w:numId="4">
    <w:abstractNumId w:val="7"/>
  </w:num>
  <w:num w:numId="5">
    <w:abstractNumId w:val="6"/>
  </w:num>
  <w:num w:numId="6">
    <w:abstractNumId w:val="2"/>
  </w:num>
  <w:num w:numId="7">
    <w:abstractNumId w:val="8"/>
  </w:num>
  <w:num w:numId="8">
    <w:abstractNumId w:val="12"/>
  </w:num>
  <w:num w:numId="9">
    <w:abstractNumId w:val="9"/>
  </w:num>
  <w:num w:numId="10">
    <w:abstractNumId w:val="10"/>
  </w:num>
  <w:num w:numId="11">
    <w:abstractNumId w:val="11"/>
  </w:num>
  <w:num w:numId="12">
    <w:abstractNumId w:val="13"/>
  </w:num>
  <w:num w:numId="13">
    <w:abstractNumId w:val="1"/>
  </w:num>
  <w:num w:numId="14">
    <w:abstractNumId w:val="4"/>
  </w:num>
  <w:num w:numId="15">
    <w:abstractNumId w:val="0"/>
  </w:num>
  <w:num w:numId="16">
    <w:abstractNumId w:val="17"/>
  </w:num>
  <w:num w:numId="17">
    <w:abstractNumId w:val="14"/>
  </w:num>
  <w:num w:numId="18">
    <w:abstractNumId w:val="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oNotTrackMoves/>
  <w:defaultTabStop w:val="420"/>
  <w:drawingGridHorizontalSpacing w:val="0"/>
  <w:drawingGridVerticalSpacing w:val="163"/>
  <w:displayHorizontalDrawingGridEvery w:val="0"/>
  <w:displayVerticalDrawingGridEvery w:val="2"/>
  <w:characterSpacingControl w:val="compressPunctuation"/>
  <w:doNotValidateAgainstSchema/>
  <w:doNotDemarcateInvalidXml/>
  <w:hdrShapeDefaults>
    <o:shapedefaults v:ext="edit" spidmax="30722"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2558F"/>
    <w:rsid w:val="000552C9"/>
    <w:rsid w:val="00055E06"/>
    <w:rsid w:val="000C1564"/>
    <w:rsid w:val="000D5FB8"/>
    <w:rsid w:val="000E41F8"/>
    <w:rsid w:val="000F48FE"/>
    <w:rsid w:val="00122827"/>
    <w:rsid w:val="00144611"/>
    <w:rsid w:val="00172A27"/>
    <w:rsid w:val="00175BB7"/>
    <w:rsid w:val="00181D0A"/>
    <w:rsid w:val="00197CB1"/>
    <w:rsid w:val="001A3E52"/>
    <w:rsid w:val="001E2A68"/>
    <w:rsid w:val="001E7A23"/>
    <w:rsid w:val="00237BB0"/>
    <w:rsid w:val="0027017C"/>
    <w:rsid w:val="00274119"/>
    <w:rsid w:val="002B212C"/>
    <w:rsid w:val="002C398B"/>
    <w:rsid w:val="002D3D49"/>
    <w:rsid w:val="00316669"/>
    <w:rsid w:val="0033077A"/>
    <w:rsid w:val="0037363C"/>
    <w:rsid w:val="003858E8"/>
    <w:rsid w:val="003B78A1"/>
    <w:rsid w:val="003E3713"/>
    <w:rsid w:val="0040086A"/>
    <w:rsid w:val="00413AD5"/>
    <w:rsid w:val="004258C1"/>
    <w:rsid w:val="00427EC3"/>
    <w:rsid w:val="00460CD4"/>
    <w:rsid w:val="00497BAA"/>
    <w:rsid w:val="004C0BCF"/>
    <w:rsid w:val="00504410"/>
    <w:rsid w:val="00514C68"/>
    <w:rsid w:val="00582E5B"/>
    <w:rsid w:val="00584E77"/>
    <w:rsid w:val="00587289"/>
    <w:rsid w:val="005A285A"/>
    <w:rsid w:val="00604024"/>
    <w:rsid w:val="0063182B"/>
    <w:rsid w:val="00632A3D"/>
    <w:rsid w:val="00636E84"/>
    <w:rsid w:val="00672DF2"/>
    <w:rsid w:val="00684133"/>
    <w:rsid w:val="006A6069"/>
    <w:rsid w:val="00701CD3"/>
    <w:rsid w:val="00716823"/>
    <w:rsid w:val="0072144D"/>
    <w:rsid w:val="00727821"/>
    <w:rsid w:val="00752DEF"/>
    <w:rsid w:val="00752FFE"/>
    <w:rsid w:val="007771A0"/>
    <w:rsid w:val="007F6FA8"/>
    <w:rsid w:val="00810E1C"/>
    <w:rsid w:val="008160B0"/>
    <w:rsid w:val="008258CC"/>
    <w:rsid w:val="00855835"/>
    <w:rsid w:val="008B545D"/>
    <w:rsid w:val="008E4F83"/>
    <w:rsid w:val="0092387F"/>
    <w:rsid w:val="009268BB"/>
    <w:rsid w:val="00931AEE"/>
    <w:rsid w:val="0095720E"/>
    <w:rsid w:val="00964E6D"/>
    <w:rsid w:val="00996FE2"/>
    <w:rsid w:val="00A04644"/>
    <w:rsid w:val="00A1735A"/>
    <w:rsid w:val="00A4342F"/>
    <w:rsid w:val="00A63398"/>
    <w:rsid w:val="00A82D05"/>
    <w:rsid w:val="00A838F2"/>
    <w:rsid w:val="00AA2C58"/>
    <w:rsid w:val="00B62BE0"/>
    <w:rsid w:val="00B656B9"/>
    <w:rsid w:val="00B80143"/>
    <w:rsid w:val="00B816BB"/>
    <w:rsid w:val="00B85BFA"/>
    <w:rsid w:val="00B901A6"/>
    <w:rsid w:val="00BB1986"/>
    <w:rsid w:val="00BC6AAE"/>
    <w:rsid w:val="00BD077B"/>
    <w:rsid w:val="00C16705"/>
    <w:rsid w:val="00C20A1C"/>
    <w:rsid w:val="00C26C6E"/>
    <w:rsid w:val="00C30D12"/>
    <w:rsid w:val="00C31909"/>
    <w:rsid w:val="00C62EB3"/>
    <w:rsid w:val="00C82AB4"/>
    <w:rsid w:val="00CE220B"/>
    <w:rsid w:val="00D15E39"/>
    <w:rsid w:val="00D16ACA"/>
    <w:rsid w:val="00D33AEF"/>
    <w:rsid w:val="00D34A5A"/>
    <w:rsid w:val="00D41A35"/>
    <w:rsid w:val="00D42DD6"/>
    <w:rsid w:val="00D44E1B"/>
    <w:rsid w:val="00D623DE"/>
    <w:rsid w:val="00D82364"/>
    <w:rsid w:val="00D978C2"/>
    <w:rsid w:val="00DA2061"/>
    <w:rsid w:val="00DF6008"/>
    <w:rsid w:val="00E02F8E"/>
    <w:rsid w:val="00E255AA"/>
    <w:rsid w:val="00E356B6"/>
    <w:rsid w:val="00E442C2"/>
    <w:rsid w:val="00EA5A16"/>
    <w:rsid w:val="00EC1EA6"/>
    <w:rsid w:val="00EC2276"/>
    <w:rsid w:val="00EC3C18"/>
    <w:rsid w:val="00EF5C7F"/>
    <w:rsid w:val="00F40D92"/>
    <w:rsid w:val="00F4363B"/>
    <w:rsid w:val="00F610CE"/>
    <w:rsid w:val="00F622E1"/>
    <w:rsid w:val="00F84969"/>
    <w:rsid w:val="00F93C39"/>
    <w:rsid w:val="00FC5612"/>
    <w:rsid w:val="00FD5B38"/>
    <w:rsid w:val="00FE1BD1"/>
    <w:rsid w:val="286A26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Document Map" w:semiHidden="0"/>
    <w:lsdException w:name="Balloon Text" w:semiHidden="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8160B0"/>
    <w:pPr>
      <w:widowControl w:val="0"/>
      <w:jc w:val="both"/>
    </w:pPr>
    <w:rPr>
      <w:rFonts w:ascii="Times New Roman" w:hAnsi="Times New Roman"/>
      <w:kern w:val="2"/>
      <w:sz w:val="24"/>
      <w:szCs w:val="22"/>
    </w:rPr>
  </w:style>
  <w:style w:type="paragraph" w:styleId="1">
    <w:name w:val="heading 1"/>
    <w:basedOn w:val="a"/>
    <w:next w:val="a"/>
    <w:link w:val="1Char"/>
    <w:uiPriority w:val="9"/>
    <w:qFormat/>
    <w:rsid w:val="008160B0"/>
    <w:pPr>
      <w:keepNext/>
      <w:keepLines/>
      <w:spacing w:before="340" w:after="330" w:line="578" w:lineRule="auto"/>
      <w:outlineLvl w:val="0"/>
    </w:pPr>
    <w:rPr>
      <w:b/>
      <w:bCs/>
      <w:kern w:val="44"/>
      <w:sz w:val="44"/>
      <w:szCs w:val="44"/>
    </w:rPr>
  </w:style>
  <w:style w:type="paragraph" w:styleId="2">
    <w:name w:val="heading 2"/>
    <w:basedOn w:val="a"/>
    <w:next w:val="a"/>
    <w:uiPriority w:val="9"/>
    <w:qFormat/>
    <w:rsid w:val="008160B0"/>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rsid w:val="008160B0"/>
    <w:rPr>
      <w:sz w:val="18"/>
      <w:szCs w:val="18"/>
    </w:rPr>
  </w:style>
  <w:style w:type="character" w:customStyle="1" w:styleId="Char0">
    <w:name w:val="页脚 Char"/>
    <w:basedOn w:val="a0"/>
    <w:link w:val="a4"/>
    <w:uiPriority w:val="99"/>
    <w:rsid w:val="008160B0"/>
    <w:rPr>
      <w:sz w:val="18"/>
      <w:szCs w:val="18"/>
    </w:rPr>
  </w:style>
  <w:style w:type="character" w:styleId="a5">
    <w:name w:val="Hyperlink"/>
    <w:basedOn w:val="a0"/>
    <w:uiPriority w:val="99"/>
    <w:unhideWhenUsed/>
    <w:rsid w:val="008160B0"/>
    <w:rPr>
      <w:color w:val="0000FF"/>
      <w:u w:val="single"/>
    </w:rPr>
  </w:style>
  <w:style w:type="character" w:customStyle="1" w:styleId="1Char">
    <w:name w:val="标题 1 Char"/>
    <w:basedOn w:val="a0"/>
    <w:link w:val="1"/>
    <w:uiPriority w:val="9"/>
    <w:rsid w:val="008160B0"/>
    <w:rPr>
      <w:rFonts w:ascii="Times New Roman" w:hAnsi="Times New Roman"/>
      <w:b/>
      <w:bCs/>
      <w:kern w:val="44"/>
      <w:sz w:val="44"/>
      <w:szCs w:val="44"/>
    </w:rPr>
  </w:style>
  <w:style w:type="character" w:customStyle="1" w:styleId="Char1">
    <w:name w:val="副标题 Char"/>
    <w:basedOn w:val="a0"/>
    <w:link w:val="a6"/>
    <w:uiPriority w:val="11"/>
    <w:rsid w:val="008160B0"/>
    <w:rPr>
      <w:rFonts w:ascii="Times New Roman" w:eastAsia="宋体" w:hAnsi="Times New Roman" w:cs="Times New Roman"/>
      <w:b/>
      <w:bCs/>
      <w:kern w:val="28"/>
      <w:sz w:val="30"/>
      <w:szCs w:val="32"/>
    </w:rPr>
  </w:style>
  <w:style w:type="character" w:customStyle="1" w:styleId="Char2">
    <w:name w:val="批注框文本 Char"/>
    <w:basedOn w:val="a0"/>
    <w:link w:val="a7"/>
    <w:uiPriority w:val="99"/>
    <w:semiHidden/>
    <w:rsid w:val="008160B0"/>
    <w:rPr>
      <w:rFonts w:ascii="Times New Roman" w:hAnsi="Times New Roman"/>
      <w:sz w:val="18"/>
      <w:szCs w:val="18"/>
    </w:rPr>
  </w:style>
  <w:style w:type="character" w:customStyle="1" w:styleId="Char3">
    <w:name w:val="标题 Char"/>
    <w:basedOn w:val="a0"/>
    <w:link w:val="a8"/>
    <w:uiPriority w:val="10"/>
    <w:rsid w:val="008160B0"/>
    <w:rPr>
      <w:rFonts w:ascii="Times New Roman" w:eastAsia="宋体" w:hAnsi="Times New Roman" w:cs="Times New Roman"/>
      <w:b/>
      <w:bCs/>
      <w:sz w:val="32"/>
      <w:szCs w:val="32"/>
    </w:rPr>
  </w:style>
  <w:style w:type="character" w:customStyle="1" w:styleId="Char4">
    <w:name w:val="文档结构图 Char"/>
    <w:basedOn w:val="a0"/>
    <w:link w:val="a9"/>
    <w:uiPriority w:val="99"/>
    <w:semiHidden/>
    <w:rsid w:val="008160B0"/>
    <w:rPr>
      <w:rFonts w:ascii="宋体" w:hAnsi="Times New Roman"/>
      <w:kern w:val="2"/>
      <w:sz w:val="18"/>
      <w:szCs w:val="18"/>
    </w:rPr>
  </w:style>
  <w:style w:type="paragraph" w:styleId="a9">
    <w:name w:val="Document Map"/>
    <w:basedOn w:val="a"/>
    <w:link w:val="Char4"/>
    <w:uiPriority w:val="99"/>
    <w:unhideWhenUsed/>
    <w:rsid w:val="008160B0"/>
    <w:rPr>
      <w:rFonts w:ascii="宋体"/>
      <w:sz w:val="18"/>
      <w:szCs w:val="18"/>
    </w:rPr>
  </w:style>
  <w:style w:type="paragraph" w:styleId="7">
    <w:name w:val="toc 7"/>
    <w:basedOn w:val="a"/>
    <w:next w:val="a"/>
    <w:uiPriority w:val="39"/>
    <w:unhideWhenUsed/>
    <w:rsid w:val="008160B0"/>
    <w:pPr>
      <w:ind w:leftChars="1200" w:left="2520"/>
    </w:pPr>
  </w:style>
  <w:style w:type="paragraph" w:styleId="20">
    <w:name w:val="toc 2"/>
    <w:basedOn w:val="a"/>
    <w:next w:val="a"/>
    <w:uiPriority w:val="39"/>
    <w:unhideWhenUsed/>
    <w:rsid w:val="008160B0"/>
    <w:pPr>
      <w:ind w:leftChars="200" w:left="420"/>
    </w:pPr>
  </w:style>
  <w:style w:type="paragraph" w:styleId="8">
    <w:name w:val="toc 8"/>
    <w:basedOn w:val="a"/>
    <w:next w:val="a"/>
    <w:uiPriority w:val="39"/>
    <w:unhideWhenUsed/>
    <w:rsid w:val="008160B0"/>
    <w:pPr>
      <w:ind w:leftChars="1400" w:left="2940"/>
    </w:pPr>
  </w:style>
  <w:style w:type="paragraph" w:styleId="a7">
    <w:name w:val="Balloon Text"/>
    <w:basedOn w:val="a"/>
    <w:link w:val="Char2"/>
    <w:uiPriority w:val="99"/>
    <w:unhideWhenUsed/>
    <w:rsid w:val="008160B0"/>
    <w:rPr>
      <w:sz w:val="18"/>
      <w:szCs w:val="18"/>
    </w:rPr>
  </w:style>
  <w:style w:type="paragraph" w:styleId="a8">
    <w:name w:val="Title"/>
    <w:basedOn w:val="a"/>
    <w:next w:val="a"/>
    <w:link w:val="Char3"/>
    <w:uiPriority w:val="10"/>
    <w:qFormat/>
    <w:rsid w:val="008160B0"/>
    <w:pPr>
      <w:spacing w:before="240" w:after="60"/>
      <w:jc w:val="left"/>
      <w:outlineLvl w:val="0"/>
    </w:pPr>
    <w:rPr>
      <w:b/>
      <w:bCs/>
      <w:sz w:val="32"/>
      <w:szCs w:val="32"/>
    </w:rPr>
  </w:style>
  <w:style w:type="paragraph" w:styleId="4">
    <w:name w:val="toc 4"/>
    <w:basedOn w:val="a"/>
    <w:next w:val="a"/>
    <w:uiPriority w:val="39"/>
    <w:unhideWhenUsed/>
    <w:rsid w:val="008160B0"/>
    <w:pPr>
      <w:ind w:leftChars="600" w:left="1260"/>
    </w:pPr>
  </w:style>
  <w:style w:type="paragraph" w:styleId="3">
    <w:name w:val="toc 3"/>
    <w:basedOn w:val="a"/>
    <w:next w:val="a"/>
    <w:uiPriority w:val="39"/>
    <w:unhideWhenUsed/>
    <w:rsid w:val="008160B0"/>
    <w:pPr>
      <w:ind w:leftChars="400" w:left="840"/>
    </w:pPr>
  </w:style>
  <w:style w:type="paragraph" w:styleId="6">
    <w:name w:val="toc 6"/>
    <w:basedOn w:val="a"/>
    <w:next w:val="a"/>
    <w:uiPriority w:val="39"/>
    <w:unhideWhenUsed/>
    <w:rsid w:val="008160B0"/>
    <w:pPr>
      <w:ind w:leftChars="1000" w:left="2100"/>
    </w:pPr>
  </w:style>
  <w:style w:type="paragraph" w:styleId="10">
    <w:name w:val="toc 1"/>
    <w:basedOn w:val="a"/>
    <w:next w:val="a"/>
    <w:uiPriority w:val="39"/>
    <w:unhideWhenUsed/>
    <w:rsid w:val="008160B0"/>
  </w:style>
  <w:style w:type="paragraph" w:styleId="a4">
    <w:name w:val="footer"/>
    <w:basedOn w:val="a"/>
    <w:link w:val="Char0"/>
    <w:uiPriority w:val="99"/>
    <w:unhideWhenUsed/>
    <w:rsid w:val="008160B0"/>
    <w:pPr>
      <w:tabs>
        <w:tab w:val="center" w:pos="4153"/>
        <w:tab w:val="right" w:pos="8306"/>
      </w:tabs>
      <w:snapToGrid w:val="0"/>
      <w:jc w:val="left"/>
    </w:pPr>
    <w:rPr>
      <w:sz w:val="18"/>
      <w:szCs w:val="18"/>
    </w:rPr>
  </w:style>
  <w:style w:type="paragraph" w:styleId="5">
    <w:name w:val="toc 5"/>
    <w:basedOn w:val="a"/>
    <w:next w:val="a"/>
    <w:uiPriority w:val="39"/>
    <w:unhideWhenUsed/>
    <w:rsid w:val="008160B0"/>
    <w:pPr>
      <w:ind w:leftChars="800" w:left="1680"/>
    </w:pPr>
  </w:style>
  <w:style w:type="paragraph" w:styleId="aa">
    <w:name w:val="List Paragraph"/>
    <w:basedOn w:val="a"/>
    <w:uiPriority w:val="34"/>
    <w:qFormat/>
    <w:rsid w:val="008160B0"/>
    <w:pPr>
      <w:ind w:firstLineChars="200" w:firstLine="420"/>
    </w:pPr>
  </w:style>
  <w:style w:type="paragraph" w:styleId="a3">
    <w:name w:val="header"/>
    <w:basedOn w:val="a"/>
    <w:link w:val="Char"/>
    <w:uiPriority w:val="99"/>
    <w:unhideWhenUsed/>
    <w:rsid w:val="008160B0"/>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link w:val="Char1"/>
    <w:uiPriority w:val="11"/>
    <w:qFormat/>
    <w:rsid w:val="008160B0"/>
    <w:pPr>
      <w:spacing w:before="120" w:after="60"/>
      <w:jc w:val="left"/>
      <w:outlineLvl w:val="1"/>
    </w:pPr>
    <w:rPr>
      <w:b/>
      <w:bCs/>
      <w:kern w:val="28"/>
      <w:sz w:val="30"/>
      <w:szCs w:val="32"/>
    </w:rPr>
  </w:style>
  <w:style w:type="paragraph" w:styleId="TOC">
    <w:name w:val="TOC Heading"/>
    <w:basedOn w:val="1"/>
    <w:next w:val="a"/>
    <w:uiPriority w:val="39"/>
    <w:qFormat/>
    <w:rsid w:val="008160B0"/>
    <w:pPr>
      <w:widowControl/>
      <w:spacing w:before="480" w:after="0" w:line="276" w:lineRule="auto"/>
      <w:jc w:val="left"/>
      <w:outlineLvl w:val="9"/>
    </w:pPr>
    <w:rPr>
      <w:rFonts w:ascii="Cambria" w:hAnsi="Cambria"/>
      <w:color w:val="365F91"/>
      <w:kern w:val="0"/>
      <w:sz w:val="28"/>
      <w:szCs w:val="28"/>
    </w:rPr>
  </w:style>
  <w:style w:type="paragraph" w:styleId="9">
    <w:name w:val="toc 9"/>
    <w:basedOn w:val="a"/>
    <w:next w:val="a"/>
    <w:uiPriority w:val="39"/>
    <w:unhideWhenUsed/>
    <w:rsid w:val="008160B0"/>
    <w:pPr>
      <w:ind w:leftChars="1600" w:left="3360"/>
    </w:pPr>
  </w:style>
  <w:style w:type="paragraph" w:styleId="ab">
    <w:name w:val="No Spacing"/>
    <w:basedOn w:val="a"/>
    <w:next w:val="a"/>
    <w:uiPriority w:val="1"/>
    <w:qFormat/>
    <w:rsid w:val="008160B0"/>
    <w:pPr>
      <w:spacing w:beforeLines="30" w:afterLines="10"/>
      <w:jc w:val="left"/>
      <w:outlineLvl w:val="2"/>
    </w:pPr>
    <w:rPr>
      <w:b/>
      <w:sz w:val="28"/>
    </w:rPr>
  </w:style>
  <w:style w:type="paragraph" w:styleId="ac">
    <w:name w:val="Revision"/>
    <w:hidden/>
    <w:uiPriority w:val="99"/>
    <w:unhideWhenUsed/>
    <w:rsid w:val="00F610CE"/>
    <w:rPr>
      <w:rFonts w:ascii="Times New Roman" w:hAnsi="Times New Roman"/>
      <w:kern w:val="2"/>
      <w:sz w:val="24"/>
      <w:szCs w:val="22"/>
    </w:rPr>
  </w:style>
  <w:style w:type="character" w:styleId="ad">
    <w:name w:val="Intense Emphasis"/>
    <w:basedOn w:val="a0"/>
    <w:uiPriority w:val="21"/>
    <w:qFormat/>
    <w:rsid w:val="00E442C2"/>
    <w:rPr>
      <w:b/>
      <w:bCs/>
      <w:i/>
      <w:iCs/>
      <w:color w:val="4F81BD" w:themeColor="accent1"/>
    </w:rPr>
  </w:style>
  <w:style w:type="character" w:styleId="ae">
    <w:name w:val="Strong"/>
    <w:basedOn w:val="a0"/>
    <w:uiPriority w:val="22"/>
    <w:qFormat/>
    <w:rsid w:val="00E442C2"/>
    <w:rPr>
      <w:b/>
      <w:bCs/>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6965E-2775-475B-81DA-44FA60DF6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9</Pages>
  <Words>930</Words>
  <Characters>5304</Characters>
  <Application>Microsoft Office Word</Application>
  <DocSecurity>0</DocSecurity>
  <PresentationFormat/>
  <Lines>44</Lines>
  <Paragraphs>12</Paragraphs>
  <Slides>0</Slides>
  <Notes>0</Notes>
  <HiddenSlides>0</HiddenSlides>
  <MMClips>0</MMClips>
  <ScaleCrop>false</ScaleCrop>
  <Company>西北工业大学</Company>
  <LinksUpToDate>false</LinksUpToDate>
  <CharactersWithSpaces>6222</CharactersWithSpaces>
  <SharedDoc>false</SharedDoc>
  <HLinks>
    <vt:vector size="180" baseType="variant">
      <vt:variant>
        <vt:i4>1245239</vt:i4>
      </vt:variant>
      <vt:variant>
        <vt:i4>176</vt:i4>
      </vt:variant>
      <vt:variant>
        <vt:i4>0</vt:i4>
      </vt:variant>
      <vt:variant>
        <vt:i4>5</vt:i4>
      </vt:variant>
      <vt:variant>
        <vt:lpwstr/>
      </vt:variant>
      <vt:variant>
        <vt:lpwstr>_Toc26520</vt:lpwstr>
      </vt:variant>
      <vt:variant>
        <vt:i4>1703987</vt:i4>
      </vt:variant>
      <vt:variant>
        <vt:i4>170</vt:i4>
      </vt:variant>
      <vt:variant>
        <vt:i4>0</vt:i4>
      </vt:variant>
      <vt:variant>
        <vt:i4>5</vt:i4>
      </vt:variant>
      <vt:variant>
        <vt:lpwstr/>
      </vt:variant>
      <vt:variant>
        <vt:lpwstr>_Toc29143</vt:lpwstr>
      </vt:variant>
      <vt:variant>
        <vt:i4>1638452</vt:i4>
      </vt:variant>
      <vt:variant>
        <vt:i4>164</vt:i4>
      </vt:variant>
      <vt:variant>
        <vt:i4>0</vt:i4>
      </vt:variant>
      <vt:variant>
        <vt:i4>5</vt:i4>
      </vt:variant>
      <vt:variant>
        <vt:lpwstr/>
      </vt:variant>
      <vt:variant>
        <vt:lpwstr>_Toc18566</vt:lpwstr>
      </vt:variant>
      <vt:variant>
        <vt:i4>1179705</vt:i4>
      </vt:variant>
      <vt:variant>
        <vt:i4>158</vt:i4>
      </vt:variant>
      <vt:variant>
        <vt:i4>0</vt:i4>
      </vt:variant>
      <vt:variant>
        <vt:i4>5</vt:i4>
      </vt:variant>
      <vt:variant>
        <vt:lpwstr/>
      </vt:variant>
      <vt:variant>
        <vt:lpwstr>_Toc17826</vt:lpwstr>
      </vt:variant>
      <vt:variant>
        <vt:i4>1638452</vt:i4>
      </vt:variant>
      <vt:variant>
        <vt:i4>152</vt:i4>
      </vt:variant>
      <vt:variant>
        <vt:i4>0</vt:i4>
      </vt:variant>
      <vt:variant>
        <vt:i4>5</vt:i4>
      </vt:variant>
      <vt:variant>
        <vt:lpwstr/>
      </vt:variant>
      <vt:variant>
        <vt:lpwstr>_Toc28669</vt:lpwstr>
      </vt:variant>
      <vt:variant>
        <vt:i4>1638449</vt:i4>
      </vt:variant>
      <vt:variant>
        <vt:i4>146</vt:i4>
      </vt:variant>
      <vt:variant>
        <vt:i4>0</vt:i4>
      </vt:variant>
      <vt:variant>
        <vt:i4>5</vt:i4>
      </vt:variant>
      <vt:variant>
        <vt:lpwstr/>
      </vt:variant>
      <vt:variant>
        <vt:lpwstr>_Toc19071</vt:lpwstr>
      </vt:variant>
      <vt:variant>
        <vt:i4>2555906</vt:i4>
      </vt:variant>
      <vt:variant>
        <vt:i4>140</vt:i4>
      </vt:variant>
      <vt:variant>
        <vt:i4>0</vt:i4>
      </vt:variant>
      <vt:variant>
        <vt:i4>5</vt:i4>
      </vt:variant>
      <vt:variant>
        <vt:lpwstr/>
      </vt:variant>
      <vt:variant>
        <vt:lpwstr>_Toc203</vt:lpwstr>
      </vt:variant>
      <vt:variant>
        <vt:i4>1769525</vt:i4>
      </vt:variant>
      <vt:variant>
        <vt:i4>134</vt:i4>
      </vt:variant>
      <vt:variant>
        <vt:i4>0</vt:i4>
      </vt:variant>
      <vt:variant>
        <vt:i4>5</vt:i4>
      </vt:variant>
      <vt:variant>
        <vt:lpwstr/>
      </vt:variant>
      <vt:variant>
        <vt:lpwstr>_Toc29757</vt:lpwstr>
      </vt:variant>
      <vt:variant>
        <vt:i4>1441850</vt:i4>
      </vt:variant>
      <vt:variant>
        <vt:i4>128</vt:i4>
      </vt:variant>
      <vt:variant>
        <vt:i4>0</vt:i4>
      </vt:variant>
      <vt:variant>
        <vt:i4>5</vt:i4>
      </vt:variant>
      <vt:variant>
        <vt:lpwstr/>
      </vt:variant>
      <vt:variant>
        <vt:lpwstr>_Toc26873</vt:lpwstr>
      </vt:variant>
      <vt:variant>
        <vt:i4>2031667</vt:i4>
      </vt:variant>
      <vt:variant>
        <vt:i4>122</vt:i4>
      </vt:variant>
      <vt:variant>
        <vt:i4>0</vt:i4>
      </vt:variant>
      <vt:variant>
        <vt:i4>5</vt:i4>
      </vt:variant>
      <vt:variant>
        <vt:lpwstr/>
      </vt:variant>
      <vt:variant>
        <vt:lpwstr>_Toc10289</vt:lpwstr>
      </vt:variant>
      <vt:variant>
        <vt:i4>1245235</vt:i4>
      </vt:variant>
      <vt:variant>
        <vt:i4>116</vt:i4>
      </vt:variant>
      <vt:variant>
        <vt:i4>0</vt:i4>
      </vt:variant>
      <vt:variant>
        <vt:i4>5</vt:i4>
      </vt:variant>
      <vt:variant>
        <vt:lpwstr/>
      </vt:variant>
      <vt:variant>
        <vt:lpwstr>_Toc15210</vt:lpwstr>
      </vt:variant>
      <vt:variant>
        <vt:i4>1048637</vt:i4>
      </vt:variant>
      <vt:variant>
        <vt:i4>110</vt:i4>
      </vt:variant>
      <vt:variant>
        <vt:i4>0</vt:i4>
      </vt:variant>
      <vt:variant>
        <vt:i4>5</vt:i4>
      </vt:variant>
      <vt:variant>
        <vt:lpwstr/>
      </vt:variant>
      <vt:variant>
        <vt:lpwstr>_Toc4394</vt:lpwstr>
      </vt:variant>
      <vt:variant>
        <vt:i4>1376311</vt:i4>
      </vt:variant>
      <vt:variant>
        <vt:i4>104</vt:i4>
      </vt:variant>
      <vt:variant>
        <vt:i4>0</vt:i4>
      </vt:variant>
      <vt:variant>
        <vt:i4>5</vt:i4>
      </vt:variant>
      <vt:variant>
        <vt:lpwstr/>
      </vt:variant>
      <vt:variant>
        <vt:lpwstr>_Toc2654</vt:lpwstr>
      </vt:variant>
      <vt:variant>
        <vt:i4>1900603</vt:i4>
      </vt:variant>
      <vt:variant>
        <vt:i4>98</vt:i4>
      </vt:variant>
      <vt:variant>
        <vt:i4>0</vt:i4>
      </vt:variant>
      <vt:variant>
        <vt:i4>5</vt:i4>
      </vt:variant>
      <vt:variant>
        <vt:lpwstr/>
      </vt:variant>
      <vt:variant>
        <vt:lpwstr>_Toc22987</vt:lpwstr>
      </vt:variant>
      <vt:variant>
        <vt:i4>1572912</vt:i4>
      </vt:variant>
      <vt:variant>
        <vt:i4>92</vt:i4>
      </vt:variant>
      <vt:variant>
        <vt:i4>0</vt:i4>
      </vt:variant>
      <vt:variant>
        <vt:i4>5</vt:i4>
      </vt:variant>
      <vt:variant>
        <vt:lpwstr/>
      </vt:variant>
      <vt:variant>
        <vt:lpwstr>_Toc19165</vt:lpwstr>
      </vt:variant>
      <vt:variant>
        <vt:i4>1310775</vt:i4>
      </vt:variant>
      <vt:variant>
        <vt:i4>86</vt:i4>
      </vt:variant>
      <vt:variant>
        <vt:i4>0</vt:i4>
      </vt:variant>
      <vt:variant>
        <vt:i4>5</vt:i4>
      </vt:variant>
      <vt:variant>
        <vt:lpwstr/>
      </vt:variant>
      <vt:variant>
        <vt:lpwstr>_Toc7300</vt:lpwstr>
      </vt:variant>
      <vt:variant>
        <vt:i4>1310770</vt:i4>
      </vt:variant>
      <vt:variant>
        <vt:i4>80</vt:i4>
      </vt:variant>
      <vt:variant>
        <vt:i4>0</vt:i4>
      </vt:variant>
      <vt:variant>
        <vt:i4>5</vt:i4>
      </vt:variant>
      <vt:variant>
        <vt:lpwstr/>
      </vt:variant>
      <vt:variant>
        <vt:lpwstr>_Toc20031</vt:lpwstr>
      </vt:variant>
      <vt:variant>
        <vt:i4>1835058</vt:i4>
      </vt:variant>
      <vt:variant>
        <vt:i4>74</vt:i4>
      </vt:variant>
      <vt:variant>
        <vt:i4>0</vt:i4>
      </vt:variant>
      <vt:variant>
        <vt:i4>5</vt:i4>
      </vt:variant>
      <vt:variant>
        <vt:lpwstr/>
      </vt:variant>
      <vt:variant>
        <vt:lpwstr>_Toc22094</vt:lpwstr>
      </vt:variant>
      <vt:variant>
        <vt:i4>1769521</vt:i4>
      </vt:variant>
      <vt:variant>
        <vt:i4>68</vt:i4>
      </vt:variant>
      <vt:variant>
        <vt:i4>0</vt:i4>
      </vt:variant>
      <vt:variant>
        <vt:i4>5</vt:i4>
      </vt:variant>
      <vt:variant>
        <vt:lpwstr/>
      </vt:variant>
      <vt:variant>
        <vt:lpwstr>_Toc18047</vt:lpwstr>
      </vt:variant>
      <vt:variant>
        <vt:i4>1900602</vt:i4>
      </vt:variant>
      <vt:variant>
        <vt:i4>62</vt:i4>
      </vt:variant>
      <vt:variant>
        <vt:i4>0</vt:i4>
      </vt:variant>
      <vt:variant>
        <vt:i4>5</vt:i4>
      </vt:variant>
      <vt:variant>
        <vt:lpwstr/>
      </vt:variant>
      <vt:variant>
        <vt:lpwstr>_Toc28823</vt:lpwstr>
      </vt:variant>
      <vt:variant>
        <vt:i4>1769531</vt:i4>
      </vt:variant>
      <vt:variant>
        <vt:i4>56</vt:i4>
      </vt:variant>
      <vt:variant>
        <vt:i4>0</vt:i4>
      </vt:variant>
      <vt:variant>
        <vt:i4>5</vt:i4>
      </vt:variant>
      <vt:variant>
        <vt:lpwstr/>
      </vt:variant>
      <vt:variant>
        <vt:lpwstr>_Toc25994</vt:lpwstr>
      </vt:variant>
      <vt:variant>
        <vt:i4>2555909</vt:i4>
      </vt:variant>
      <vt:variant>
        <vt:i4>50</vt:i4>
      </vt:variant>
      <vt:variant>
        <vt:i4>0</vt:i4>
      </vt:variant>
      <vt:variant>
        <vt:i4>5</vt:i4>
      </vt:variant>
      <vt:variant>
        <vt:lpwstr/>
      </vt:variant>
      <vt:variant>
        <vt:lpwstr>_Toc502</vt:lpwstr>
      </vt:variant>
      <vt:variant>
        <vt:i4>1703985</vt:i4>
      </vt:variant>
      <vt:variant>
        <vt:i4>44</vt:i4>
      </vt:variant>
      <vt:variant>
        <vt:i4>0</vt:i4>
      </vt:variant>
      <vt:variant>
        <vt:i4>5</vt:i4>
      </vt:variant>
      <vt:variant>
        <vt:lpwstr/>
      </vt:variant>
      <vt:variant>
        <vt:lpwstr>_Toc28359</vt:lpwstr>
      </vt:variant>
      <vt:variant>
        <vt:i4>1835061</vt:i4>
      </vt:variant>
      <vt:variant>
        <vt:i4>38</vt:i4>
      </vt:variant>
      <vt:variant>
        <vt:i4>0</vt:i4>
      </vt:variant>
      <vt:variant>
        <vt:i4>5</vt:i4>
      </vt:variant>
      <vt:variant>
        <vt:lpwstr/>
      </vt:variant>
      <vt:variant>
        <vt:lpwstr>_Toc19420</vt:lpwstr>
      </vt:variant>
      <vt:variant>
        <vt:i4>1441840</vt:i4>
      </vt:variant>
      <vt:variant>
        <vt:i4>32</vt:i4>
      </vt:variant>
      <vt:variant>
        <vt:i4>0</vt:i4>
      </vt:variant>
      <vt:variant>
        <vt:i4>5</vt:i4>
      </vt:variant>
      <vt:variant>
        <vt:lpwstr/>
      </vt:variant>
      <vt:variant>
        <vt:lpwstr>_Toc18197</vt:lpwstr>
      </vt:variant>
      <vt:variant>
        <vt:i4>1114165</vt:i4>
      </vt:variant>
      <vt:variant>
        <vt:i4>26</vt:i4>
      </vt:variant>
      <vt:variant>
        <vt:i4>0</vt:i4>
      </vt:variant>
      <vt:variant>
        <vt:i4>5</vt:i4>
      </vt:variant>
      <vt:variant>
        <vt:lpwstr/>
      </vt:variant>
      <vt:variant>
        <vt:lpwstr>_Toc20761</vt:lpwstr>
      </vt:variant>
      <vt:variant>
        <vt:i4>1114171</vt:i4>
      </vt:variant>
      <vt:variant>
        <vt:i4>20</vt:i4>
      </vt:variant>
      <vt:variant>
        <vt:i4>0</vt:i4>
      </vt:variant>
      <vt:variant>
        <vt:i4>5</vt:i4>
      </vt:variant>
      <vt:variant>
        <vt:lpwstr/>
      </vt:variant>
      <vt:variant>
        <vt:lpwstr>_Toc21970</vt:lpwstr>
      </vt:variant>
      <vt:variant>
        <vt:i4>1179702</vt:i4>
      </vt:variant>
      <vt:variant>
        <vt:i4>14</vt:i4>
      </vt:variant>
      <vt:variant>
        <vt:i4>0</vt:i4>
      </vt:variant>
      <vt:variant>
        <vt:i4>5</vt:i4>
      </vt:variant>
      <vt:variant>
        <vt:lpwstr/>
      </vt:variant>
      <vt:variant>
        <vt:lpwstr>_Toc15704</vt:lpwstr>
      </vt:variant>
      <vt:variant>
        <vt:i4>1966132</vt:i4>
      </vt:variant>
      <vt:variant>
        <vt:i4>8</vt:i4>
      </vt:variant>
      <vt:variant>
        <vt:i4>0</vt:i4>
      </vt:variant>
      <vt:variant>
        <vt:i4>5</vt:i4>
      </vt:variant>
      <vt:variant>
        <vt:lpwstr/>
      </vt:variant>
      <vt:variant>
        <vt:lpwstr>_Toc31788</vt:lpwstr>
      </vt:variant>
      <vt:variant>
        <vt:i4>1441844</vt:i4>
      </vt:variant>
      <vt:variant>
        <vt:i4>2</vt:i4>
      </vt:variant>
      <vt:variant>
        <vt:i4>0</vt:i4>
      </vt:variant>
      <vt:variant>
        <vt:i4>5</vt:i4>
      </vt:variant>
      <vt:variant>
        <vt:lpwstr/>
      </vt:variant>
      <vt:variant>
        <vt:lpwstr>_Toc31704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宿舍管理系统</dc:title>
  <dc:creator>曹丁</dc:creator>
  <cp:lastModifiedBy>nucsoft</cp:lastModifiedBy>
  <cp:revision>77</cp:revision>
  <dcterms:created xsi:type="dcterms:W3CDTF">2015-08-25T03:20:00Z</dcterms:created>
  <dcterms:modified xsi:type="dcterms:W3CDTF">2015-09-28T09:32:00Z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